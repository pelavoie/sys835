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753" w:rsidRDefault="00DB5753" w:rsidP="00453E45">
      <w:pPr>
        <w:pStyle w:val="Titre"/>
        <w:jc w:val="center"/>
      </w:pPr>
      <w:bookmarkStart w:id="0" w:name="_GoBack"/>
      <w:bookmarkEnd w:id="0"/>
      <w:r>
        <w:t xml:space="preserve">École de technologie </w:t>
      </w:r>
      <w:r w:rsidR="00672329">
        <w:t>s</w:t>
      </w:r>
      <w:r>
        <w:t>upérieure</w:t>
      </w:r>
    </w:p>
    <w:p w:rsidR="00DB5753" w:rsidRPr="00717F33" w:rsidRDefault="00DB5753" w:rsidP="00453E45">
      <w:pPr>
        <w:jc w:val="center"/>
      </w:pPr>
      <w:r w:rsidRPr="00717F33">
        <w:t>Université du Québec</w:t>
      </w: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pStyle w:val="Titre"/>
        <w:jc w:val="center"/>
      </w:pPr>
      <w:r>
        <w:t>Rapport première étape de projet</w:t>
      </w: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Présenté à M. Marcel GABREA</w:t>
      </w:r>
    </w:p>
    <w:p w:rsidR="00DB5753" w:rsidRPr="00717F33" w:rsidRDefault="00DB5753" w:rsidP="00453E45">
      <w:pPr>
        <w:jc w:val="center"/>
        <w:rPr>
          <w:sz w:val="28"/>
          <w:szCs w:val="28"/>
        </w:rPr>
      </w:pPr>
    </w:p>
    <w:p w:rsidR="00DB5753" w:rsidRPr="00717F33" w:rsidRDefault="00DB5753" w:rsidP="00453E45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:rsidR="00DB5753" w:rsidRPr="00717F33" w:rsidRDefault="00DB5753" w:rsidP="00453E45">
      <w:pPr>
        <w:jc w:val="center"/>
        <w:rPr>
          <w:i/>
          <w:iCs/>
          <w:sz w:val="28"/>
          <w:szCs w:val="28"/>
        </w:rPr>
      </w:pPr>
      <w:r w:rsidRPr="00717F33">
        <w:rPr>
          <w:i/>
          <w:iCs/>
          <w:sz w:val="28"/>
          <w:szCs w:val="28"/>
        </w:rPr>
        <w:t>SYS835 – Processeur numérique du signal et ses applications</w:t>
      </w: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:rsidR="00DB5753" w:rsidRDefault="00DB5753" w:rsidP="00453E45">
      <w:pPr>
        <w:jc w:val="center"/>
        <w:rPr>
          <w:b/>
          <w:bCs/>
          <w:sz w:val="32"/>
          <w:szCs w:val="32"/>
        </w:rPr>
      </w:pPr>
      <w:r w:rsidRPr="00717F33">
        <w:rPr>
          <w:sz w:val="32"/>
          <w:szCs w:val="32"/>
        </w:rPr>
        <w:t xml:space="preserve">Eric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:rsidR="00DB5753" w:rsidRPr="00717F33" w:rsidRDefault="00DB5753" w:rsidP="00453E45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 w:rsidR="00707D23">
        <w:rPr>
          <w:rFonts w:asciiTheme="majorHAnsi" w:hAnsiTheme="majorHAnsi" w:cstheme="majorHAnsi"/>
          <w:sz w:val="28"/>
          <w:szCs w:val="32"/>
        </w:rPr>
        <w:t>LAVP05067200</w:t>
      </w:r>
    </w:p>
    <w:p w:rsidR="00DB5753" w:rsidRPr="00717F3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</w:p>
    <w:p w:rsidR="00DB5753" w:rsidRPr="00717F33" w:rsidRDefault="00DB5753" w:rsidP="00453E45">
      <w:pPr>
        <w:jc w:val="center"/>
      </w:pPr>
      <w:r>
        <w:t>MONTRÉAL, LE 8</w:t>
      </w:r>
      <w:r w:rsidRPr="00717F33">
        <w:t xml:space="preserve"> </w:t>
      </w:r>
      <w:r>
        <w:t>NOVEMBRE</w:t>
      </w:r>
      <w:r w:rsidRPr="00717F33">
        <w:t xml:space="preserve"> 2017</w:t>
      </w:r>
    </w:p>
    <w:p w:rsidR="00DB5753" w:rsidRDefault="00DB5753" w:rsidP="00436B11">
      <w:pPr>
        <w:pStyle w:val="Titre1"/>
        <w:jc w:val="both"/>
        <w:rPr>
          <w:lang w:val="fr-CA"/>
        </w:rPr>
      </w:pPr>
      <w:r>
        <w:rPr>
          <w:lang w:val="fr-CA"/>
        </w:rPr>
        <w:lastRenderedPageBreak/>
        <w:t>Introduction</w:t>
      </w:r>
    </w:p>
    <w:p w:rsidR="00FD2317" w:rsidRDefault="00FD2317" w:rsidP="001F3A90">
      <w:pPr>
        <w:jc w:val="both"/>
        <w:rPr>
          <w:rFonts w:eastAsia="MS Mincho"/>
          <w:lang w:eastAsia="ja-JP"/>
        </w:rPr>
      </w:pPr>
    </w:p>
    <w:p w:rsidR="00FD2317" w:rsidRDefault="00DB5753" w:rsidP="001F3A90">
      <w:pPr>
        <w:jc w:val="both"/>
        <w:rPr>
          <w:lang w:eastAsia="en-US"/>
        </w:rPr>
      </w:pPr>
      <w:r>
        <w:rPr>
          <w:lang w:eastAsia="en-US"/>
        </w:rPr>
        <w:t xml:space="preserve">Ce document </w:t>
      </w:r>
      <w:r w:rsidR="00A8075B">
        <w:rPr>
          <w:lang w:eastAsia="en-US"/>
        </w:rPr>
        <w:t xml:space="preserve">décrit </w:t>
      </w:r>
      <w:r>
        <w:rPr>
          <w:lang w:eastAsia="en-US"/>
        </w:rPr>
        <w:t xml:space="preserve">l’implémentation et la simulation de l’algorithme de suppression du bruit en temps réel élaboré par </w:t>
      </w:r>
      <w:proofErr w:type="spellStart"/>
      <w:r>
        <w:rPr>
          <w:lang w:eastAsia="en-US"/>
        </w:rPr>
        <w:t>McAulay</w:t>
      </w:r>
      <w:proofErr w:type="spellEnd"/>
      <w:r>
        <w:rPr>
          <w:lang w:eastAsia="en-US"/>
        </w:rPr>
        <w:t xml:space="preserve"> et </w:t>
      </w:r>
      <w:proofErr w:type="spellStart"/>
      <w:r>
        <w:rPr>
          <w:lang w:eastAsia="en-US"/>
        </w:rPr>
        <w:t>Malpass</w:t>
      </w:r>
      <w:proofErr w:type="spellEnd"/>
      <w:r>
        <w:rPr>
          <w:rStyle w:val="Appelnotedebasdep"/>
          <w:lang w:eastAsia="en-US"/>
        </w:rPr>
        <w:footnoteReference w:id="1"/>
      </w:r>
      <w:r>
        <w:rPr>
          <w:lang w:eastAsia="en-US"/>
        </w:rPr>
        <w:t xml:space="preserve">. </w:t>
      </w:r>
      <w:r w:rsidR="00091F55">
        <w:rPr>
          <w:lang w:eastAsia="en-US"/>
        </w:rPr>
        <w:t>T</w:t>
      </w:r>
      <w:r>
        <w:rPr>
          <w:lang w:eastAsia="en-US"/>
        </w:rPr>
        <w:t>out d’</w:t>
      </w:r>
      <w:r w:rsidR="00091F55">
        <w:rPr>
          <w:lang w:eastAsia="en-US"/>
        </w:rPr>
        <w:t>abord</w:t>
      </w:r>
      <w:r>
        <w:rPr>
          <w:lang w:eastAsia="en-US"/>
        </w:rPr>
        <w:t xml:space="preserve"> </w:t>
      </w:r>
      <w:r w:rsidR="00A8075B">
        <w:rPr>
          <w:lang w:eastAsia="en-US"/>
        </w:rPr>
        <w:t xml:space="preserve">nous </w:t>
      </w:r>
      <w:r w:rsidR="00091F55">
        <w:rPr>
          <w:lang w:eastAsia="en-US"/>
        </w:rPr>
        <w:t xml:space="preserve">décrirons </w:t>
      </w:r>
      <w:r>
        <w:rPr>
          <w:lang w:eastAsia="en-US"/>
        </w:rPr>
        <w:t>l’implémentation de</w:t>
      </w:r>
      <w:r w:rsidR="00091F55">
        <w:rPr>
          <w:lang w:eastAsia="en-US"/>
        </w:rPr>
        <w:t xml:space="preserve"> ce dernier à l’aide du langage Matlab. Nous ferons également un bref survol théorique pour chacune des parties implémentées. Nous terminerons avec les résultats de la simulation et une analyse des résultats obtenus.</w:t>
      </w:r>
    </w:p>
    <w:p w:rsidR="00DB5753" w:rsidRDefault="00DB5753" w:rsidP="00436B11">
      <w:pPr>
        <w:pStyle w:val="Titre1"/>
        <w:jc w:val="both"/>
        <w:rPr>
          <w:lang w:val="en-CA"/>
        </w:rPr>
      </w:pPr>
      <w:proofErr w:type="spellStart"/>
      <w:r w:rsidRPr="00484EA0">
        <w:rPr>
          <w:lang w:val="en-CA"/>
        </w:rPr>
        <w:t>Implémentation</w:t>
      </w:r>
      <w:proofErr w:type="spellEnd"/>
    </w:p>
    <w:p w:rsidR="00FD2317" w:rsidRDefault="00FD2317" w:rsidP="001F3A90">
      <w:pPr>
        <w:rPr>
          <w:lang w:val="en-CA"/>
        </w:rPr>
      </w:pPr>
    </w:p>
    <w:p w:rsidR="00FD2317" w:rsidRDefault="00FD2317" w:rsidP="001F3A90">
      <w:pPr>
        <w:rPr>
          <w:lang w:val="en-CA"/>
        </w:rPr>
      </w:pPr>
    </w:p>
    <w:p w:rsidR="00875C96" w:rsidRDefault="00875C96" w:rsidP="00436B11">
      <w:pPr>
        <w:keepNext/>
        <w:jc w:val="both"/>
      </w:pPr>
      <w:r>
        <w:rPr>
          <w:noProof/>
          <w:lang w:eastAsia="fr-CA"/>
        </w:rPr>
        <w:drawing>
          <wp:inline distT="0" distB="0" distL="0" distR="0" wp14:anchorId="7B29507F" wp14:editId="7B020887">
            <wp:extent cx="5943600" cy="33331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F55" w:rsidRDefault="00875C96" w:rsidP="00436B11">
      <w:pPr>
        <w:pStyle w:val="Lgende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1</w:t>
        </w:r>
      </w:fldSimple>
      <w:r>
        <w:t xml:space="preserve"> Schéma Bloc Filtre de Suppres</w:t>
      </w:r>
      <w:r w:rsidR="007B335C">
        <w:t>s</w:t>
      </w:r>
      <w:r>
        <w:t>ion de bruit</w:t>
      </w:r>
      <w:r w:rsidR="007B335C">
        <w:rPr>
          <w:rStyle w:val="Appelnotedebasdep"/>
        </w:rPr>
        <w:footnoteReference w:id="2"/>
      </w:r>
    </w:p>
    <w:p w:rsidR="00A8075B" w:rsidRDefault="00A8075B" w:rsidP="00436B11">
      <w:pPr>
        <w:pStyle w:val="Titre2"/>
        <w:jc w:val="both"/>
      </w:pPr>
    </w:p>
    <w:p w:rsidR="007B335C" w:rsidRDefault="007B335C" w:rsidP="00436B11">
      <w:pPr>
        <w:pStyle w:val="Titre2"/>
        <w:jc w:val="both"/>
      </w:pPr>
      <w:r>
        <w:t>Détecteur de bruit</w:t>
      </w:r>
    </w:p>
    <w:p w:rsidR="003422C1" w:rsidRPr="003422C1" w:rsidRDefault="003422C1" w:rsidP="003422C1"/>
    <w:p w:rsidR="00C85C04" w:rsidRPr="00C85C04" w:rsidRDefault="00C85C04" w:rsidP="00436B11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Le signal est divisé en </w:t>
      </w:r>
      <w:r w:rsidR="00513435">
        <w:rPr>
          <w:lang w:eastAsia="ja-JP"/>
        </w:rPr>
        <w:t>trame</w:t>
      </w:r>
      <w:r w:rsidRPr="00C85C04">
        <w:rPr>
          <w:lang w:eastAsia="ja-JP"/>
        </w:rPr>
        <w:t xml:space="preserve"> de 20 ms. Nous devons déterminer pour chaque </w:t>
      </w:r>
      <w:r w:rsidR="00513435">
        <w:rPr>
          <w:lang w:eastAsia="ja-JP"/>
        </w:rPr>
        <w:t>trame</w:t>
      </w:r>
      <w:r w:rsidRPr="00C85C04">
        <w:rPr>
          <w:lang w:eastAsia="ja-JP"/>
        </w:rPr>
        <w:t xml:space="preserve"> s</w:t>
      </w:r>
      <w:r w:rsidR="00241B9A">
        <w:rPr>
          <w:lang w:eastAsia="ja-JP"/>
        </w:rPr>
        <w:t>i elle</w:t>
      </w:r>
      <w:r w:rsidRPr="00C85C04">
        <w:rPr>
          <w:lang w:eastAsia="ja-JP"/>
        </w:rPr>
        <w:t xml:space="preserve"> contient du bruit ou de la voix. Pour ce faire nous utilisons une implémentation de l’algorithme de détection du bruit décrit dans l’article [2].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85C04" w:rsidRPr="00C85C04" w:rsidRDefault="00C85C04" w:rsidP="00436B11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L’algorithme utilise un histogramme de 4s de l’énergie de chaque </w:t>
      </w:r>
      <w:r w:rsidR="001D4E03">
        <w:rPr>
          <w:lang w:eastAsia="ja-JP"/>
        </w:rPr>
        <w:t>trame</w:t>
      </w:r>
      <w:r w:rsidRPr="00C85C04">
        <w:rPr>
          <w:lang w:eastAsia="ja-JP"/>
        </w:rPr>
        <w:t xml:space="preserve"> pour déterminer de façon adaptative le niveau d’énergie correspondant à la frontière entre le bruit et le bruit et la voix. 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C85C04" w:rsidRPr="00241B9A" w:rsidRDefault="00C85C04" w:rsidP="00453E45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>L’algorithme de l’article détermine qu’un signal n’est pas du bruit si son énergie dépasse 16 bits. Ceci est probablement dû à la quantification utilisée dans système décrit. Pour pouvoir utiliser l’algorithme tel quel, nous réduisons l’échelle de nos échantillons à 8 bits lors du calcul de l’énergie.</w:t>
      </w:r>
      <w:r w:rsidR="00241B9A">
        <w:rPr>
          <w:lang w:eastAsia="ja-JP"/>
        </w:rPr>
        <w:t xml:space="preserve"> Notre implémentation se trouve dans la fonction </w:t>
      </w:r>
      <w:proofErr w:type="spellStart"/>
      <w:r w:rsidR="00241B9A">
        <w:rPr>
          <w:lang w:eastAsia="ja-JP"/>
        </w:rPr>
        <w:t>noisedetector</w:t>
      </w:r>
      <w:proofErr w:type="spellEnd"/>
      <w:r w:rsidR="00241B9A">
        <w:rPr>
          <w:lang w:eastAsia="ja-JP"/>
        </w:rPr>
        <w:t xml:space="preserve"> </w:t>
      </w:r>
      <w:proofErr w:type="gramStart"/>
      <w:r w:rsidR="00241B9A">
        <w:rPr>
          <w:lang w:eastAsia="ja-JP"/>
        </w:rPr>
        <w:t xml:space="preserve">( </w:t>
      </w:r>
      <w:proofErr w:type="spellStart"/>
      <w:r w:rsidR="00241B9A" w:rsidRPr="001F3A90">
        <w:rPr>
          <w:i/>
          <w:lang w:eastAsia="ja-JP"/>
        </w:rPr>
        <w:t>noisedetector.m</w:t>
      </w:r>
      <w:proofErr w:type="spellEnd"/>
      <w:proofErr w:type="gramEnd"/>
      <w:r w:rsidR="00241B9A">
        <w:rPr>
          <w:i/>
          <w:lang w:eastAsia="ja-JP"/>
        </w:rPr>
        <w:t xml:space="preserve"> )</w:t>
      </w:r>
      <w:r w:rsidR="00241B9A">
        <w:rPr>
          <w:lang w:eastAsia="ja-JP"/>
        </w:rPr>
        <w:t>.</w:t>
      </w:r>
    </w:p>
    <w:p w:rsidR="00A8075B" w:rsidRDefault="00A8075B" w:rsidP="00436B11">
      <w:pPr>
        <w:pStyle w:val="Titre2"/>
        <w:jc w:val="both"/>
      </w:pPr>
    </w:p>
    <w:p w:rsidR="007B335C" w:rsidRDefault="007B335C" w:rsidP="00436B11">
      <w:pPr>
        <w:pStyle w:val="Titre2"/>
        <w:jc w:val="both"/>
      </w:pPr>
      <w:r>
        <w:t xml:space="preserve">Filtres Passe-bande </w:t>
      </w:r>
    </w:p>
    <w:p w:rsidR="007B335C" w:rsidRDefault="007B335C" w:rsidP="00436B11">
      <w:pPr>
        <w:jc w:val="both"/>
      </w:pPr>
    </w:p>
    <w:p w:rsidR="00FD2317" w:rsidRDefault="00C85C04" w:rsidP="001F3A90">
      <w:pPr>
        <w:jc w:val="both"/>
      </w:pPr>
      <w:r w:rsidRPr="00C85C04">
        <w:t xml:space="preserve">Le système utilise 19 filtres </w:t>
      </w:r>
      <w:proofErr w:type="spellStart"/>
      <w:r w:rsidRPr="00C85C04">
        <w:t>Butterworth</w:t>
      </w:r>
      <w:proofErr w:type="spellEnd"/>
      <w:r w:rsidRPr="00C85C04">
        <w:t xml:space="preserve"> de 2e ordre pour séparer le signal en bandes de fréquences et déterminer le niveau de bruit moyen et calculer le gain à appliquer dans chaque bande. Dans l’implémentation Matlab, nous générons les coefficients en utilisant les fréquences centrales et bandes passantes de </w:t>
      </w:r>
      <w:r w:rsidR="00943525">
        <w:rPr>
          <w:rFonts w:hint="eastAsia"/>
          <w:lang w:eastAsia="ja-JP"/>
        </w:rPr>
        <w:t>l</w:t>
      </w:r>
      <w:r w:rsidRPr="00C85C04">
        <w:t xml:space="preserve">’échelle de </w:t>
      </w:r>
      <w:proofErr w:type="spellStart"/>
      <w:r w:rsidRPr="00F60CAB">
        <w:rPr>
          <w:i/>
        </w:rPr>
        <w:t>Bark</w:t>
      </w:r>
      <w:proofErr w:type="spellEnd"/>
      <w:r w:rsidRPr="00C85C04">
        <w:t xml:space="preserve"> [3] plutôt que les </w:t>
      </w:r>
      <w:r w:rsidR="002B1FD5">
        <w:t>c</w:t>
      </w:r>
      <w:r w:rsidRPr="00C85C04">
        <w:t>elles utilisées dans l’article, puisque la fréquence d'échantillonnage des signaux que nous traitons est différente de celle du système décrit dans [1] (8 kHz vs 7.575 kHz).</w:t>
      </w:r>
    </w:p>
    <w:p w:rsidR="00453E45" w:rsidRDefault="00453E45" w:rsidP="00453E45">
      <w:pPr>
        <w:jc w:val="both"/>
      </w:pPr>
    </w:p>
    <w:p w:rsidR="007B335C" w:rsidRDefault="007B335C" w:rsidP="00453E45">
      <w:pPr>
        <w:pStyle w:val="Titre2"/>
        <w:jc w:val="both"/>
      </w:pPr>
      <w:r>
        <w:t xml:space="preserve">Calcul de l’énergie </w:t>
      </w:r>
    </w:p>
    <w:p w:rsidR="00FD2317" w:rsidRDefault="00FD2317" w:rsidP="001F3A90">
      <w:pPr>
        <w:jc w:val="both"/>
        <w:rPr>
          <w:lang w:eastAsia="ja-JP"/>
        </w:rPr>
      </w:pPr>
    </w:p>
    <w:p w:rsidR="00FD2317" w:rsidRDefault="00C85C04" w:rsidP="001F3A90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 xml:space="preserve">L’énergie est la somme des </w:t>
      </w:r>
      <w:r w:rsidR="007326EB">
        <w:rPr>
          <w:lang w:eastAsia="ja-JP"/>
        </w:rPr>
        <w:t xml:space="preserve">carrés de chaque échantillon de la trame </w:t>
      </w:r>
      <w:r w:rsidRPr="00C85C04">
        <w:rPr>
          <w:lang w:eastAsia="ja-JP"/>
        </w:rPr>
        <w:t>analysé</w:t>
      </w:r>
      <w:r w:rsidR="007326EB">
        <w:rPr>
          <w:lang w:eastAsia="ja-JP"/>
        </w:rPr>
        <w:t>e</w:t>
      </w:r>
      <w:r w:rsidRPr="00C85C04">
        <w:rPr>
          <w:lang w:eastAsia="ja-JP"/>
        </w:rPr>
        <w:t xml:space="preserve">. L’énergie est calculée pour chaque bande </w:t>
      </w:r>
      <w:r w:rsidR="00064CF4" w:rsidRPr="001F3A90">
        <w:rPr>
          <w:rFonts w:eastAsia="MS Mincho"/>
          <w:i/>
          <w:lang w:eastAsia="ja-JP"/>
        </w:rPr>
        <w:t>n</w:t>
      </w:r>
      <w:r w:rsidR="00E061B2">
        <w:rPr>
          <w:rFonts w:eastAsia="MS Mincho" w:hint="eastAsia"/>
          <w:lang w:eastAsia="ja-JP"/>
        </w:rPr>
        <w:t xml:space="preserve"> sur les </w:t>
      </w:r>
      <w:r w:rsidR="00064CF4" w:rsidRPr="001F3A90">
        <w:rPr>
          <w:rFonts w:eastAsia="MS Mincho"/>
          <w:i/>
          <w:lang w:eastAsia="ja-JP"/>
        </w:rPr>
        <w:t>N</w:t>
      </w:r>
      <w:r w:rsidR="00E061B2">
        <w:rPr>
          <w:rFonts w:eastAsia="MS Mincho" w:hint="eastAsia"/>
          <w:lang w:eastAsia="ja-JP"/>
        </w:rPr>
        <w:t xml:space="preserve"> </w:t>
      </w:r>
      <w:r w:rsidR="00E061B2">
        <w:rPr>
          <w:rFonts w:eastAsia="MS Mincho"/>
          <w:lang w:eastAsia="ja-JP"/>
        </w:rPr>
        <w:t xml:space="preserve">échantillons de la trame </w:t>
      </w:r>
      <w:r w:rsidRPr="00C85C04">
        <w:rPr>
          <w:lang w:eastAsia="ja-JP"/>
        </w:rPr>
        <w:t>selon l’équation: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FD2317" w:rsidRDefault="001A3A80" w:rsidP="001F3A90">
      <w:pPr>
        <w:pStyle w:val="Titre2"/>
        <w:ind w:left="708"/>
        <w:jc w:val="both"/>
        <w:rPr>
          <w:rFonts w:ascii="Arial" w:eastAsia="Times New Roman" w:hAnsi="Arial" w:cs="Arial"/>
          <w:color w:val="000000"/>
          <w:lang w:eastAsia="ja-JP"/>
        </w:rPr>
      </w:pPr>
      <m:oMath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ja-JP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  <w:lang w:eastAsia="ja-JP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22"/>
                <w:szCs w:val="22"/>
                <w:lang w:eastAsia="ja-JP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k=1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N</m:t>
            </m:r>
          </m:sup>
          <m:e>
            <m:sSubSup>
              <m:sSub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2"/>
                    <w:szCs w:val="22"/>
                    <w:lang w:eastAsia="ja-JP"/>
                  </w:rPr>
                </m:ctrlPr>
              </m:sSubSupPr>
              <m:e>
                <m:r>
                  <w:rPr>
                    <w:rFonts w:ascii="Cambria Math" w:eastAsia="Times New Roman" w:hAnsi="Cambria Math" w:cs="Arial"/>
                    <w:color w:val="000000"/>
                    <w:lang w:eastAsia="ja-JP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Arial"/>
                    <w:color w:val="000000"/>
                    <w:lang w:eastAsia="ja-JP"/>
                  </w:rPr>
                  <m:t>n</m:t>
                </m:r>
              </m:sub>
              <m:sup>
                <m:r>
                  <w:rPr>
                    <w:rFonts w:ascii="Cambria Math" w:eastAsia="Times New Roman" w:hAnsi="Cambria Math" w:cs="Arial"/>
                    <w:color w:val="000000"/>
                    <w:lang w:eastAsia="ja-JP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ja-JP"/>
                  </w:rPr>
                </m:ctrlPr>
              </m:dPr>
              <m:e>
                <m:r>
                  <w:rPr>
                    <w:rFonts w:ascii="Cambria Math" w:eastAsia="Times New Roman" w:hAnsi="Cambria Math" w:cs="Arial"/>
                    <w:color w:val="000000"/>
                    <w:lang w:eastAsia="ja-JP"/>
                  </w:rPr>
                  <m:t>k</m:t>
                </m:r>
              </m:e>
            </m:d>
          </m:e>
        </m:nary>
      </m:oMath>
      <w:r w:rsidR="00707D23" w:rsidRPr="00C85C04" w:rsidDel="00707D23">
        <w:rPr>
          <w:rFonts w:ascii="Arial" w:eastAsia="Times New Roman" w:hAnsi="Arial" w:cs="Arial"/>
          <w:color w:val="000000"/>
          <w:lang w:eastAsia="ja-JP"/>
        </w:rPr>
        <w:t xml:space="preserve"> </w:t>
      </w:r>
    </w:p>
    <w:p w:rsidR="00653C74" w:rsidRDefault="00653C74" w:rsidP="00453E45">
      <w:pPr>
        <w:pStyle w:val="Titre2"/>
        <w:jc w:val="both"/>
        <w:rPr>
          <w:rFonts w:ascii="Arial" w:eastAsia="Times New Roman" w:hAnsi="Arial" w:cs="Arial"/>
          <w:color w:val="000000"/>
          <w:lang w:eastAsia="ja-JP"/>
        </w:rPr>
      </w:pPr>
    </w:p>
    <w:p w:rsidR="009F22CC" w:rsidRDefault="007B335C" w:rsidP="00453E45">
      <w:pPr>
        <w:pStyle w:val="Titre2"/>
        <w:jc w:val="both"/>
      </w:pPr>
      <w:r>
        <w:t>Détermination du niveau de bruit</w:t>
      </w:r>
    </w:p>
    <w:p w:rsidR="00FD2317" w:rsidRDefault="00FD2317" w:rsidP="001F3A90"/>
    <w:p w:rsidR="00FD2317" w:rsidRDefault="00C85C04" w:rsidP="001F3A90">
      <w:pPr>
        <w:jc w:val="both"/>
        <w:rPr>
          <w:rFonts w:ascii="Times New Roman" w:hAnsi="Times New Roman" w:cs="Times New Roman"/>
          <w:sz w:val="24"/>
          <w:szCs w:val="24"/>
          <w:lang w:eastAsia="ja-JP"/>
        </w:rPr>
      </w:pPr>
      <w:r w:rsidRPr="00C85C04">
        <w:rPr>
          <w:lang w:eastAsia="ja-JP"/>
        </w:rPr>
        <w:t>Lorsque le détecteur de bruit détermine qu’un</w:t>
      </w:r>
      <w:r w:rsidR="004F5D03">
        <w:rPr>
          <w:lang w:eastAsia="ja-JP"/>
        </w:rPr>
        <w:t>e</w:t>
      </w:r>
      <w:r w:rsidRPr="00C85C04">
        <w:rPr>
          <w:lang w:eastAsia="ja-JP"/>
        </w:rPr>
        <w:t xml:space="preserve"> </w:t>
      </w:r>
      <w:r w:rsidR="004F5D03">
        <w:rPr>
          <w:lang w:eastAsia="ja-JP"/>
        </w:rPr>
        <w:t>trame</w:t>
      </w:r>
      <w:r w:rsidRPr="00C85C04">
        <w:rPr>
          <w:lang w:eastAsia="ja-JP"/>
        </w:rPr>
        <w:t xml:space="preserve"> ne contient que du bruit, le niveau de bruit moyen dans chaque bande </w:t>
      </w:r>
      <w:r w:rsidR="00064CF4" w:rsidRPr="001F3A90">
        <w:rPr>
          <w:rFonts w:eastAsia="MS Mincho"/>
          <w:i/>
          <w:lang w:eastAsia="ja-JP"/>
        </w:rPr>
        <w:t>n</w:t>
      </w:r>
      <w:r w:rsidR="00EC2C8E">
        <w:rPr>
          <w:rFonts w:eastAsia="MS Mincho" w:hint="eastAsia"/>
          <w:lang w:eastAsia="ja-JP"/>
        </w:rPr>
        <w:t xml:space="preserve"> </w:t>
      </w:r>
      <w:r w:rsidRPr="00C85C04">
        <w:rPr>
          <w:lang w:eastAsia="ja-JP"/>
        </w:rPr>
        <w:t xml:space="preserve">est déterminé par la fonction de lissage récursive sur 1s (50 </w:t>
      </w:r>
      <w:r w:rsidR="004F5D03">
        <w:rPr>
          <w:lang w:eastAsia="ja-JP"/>
        </w:rPr>
        <w:t>trames</w:t>
      </w:r>
      <w:r w:rsidRPr="00C85C04">
        <w:rPr>
          <w:lang w:eastAsia="ja-JP"/>
        </w:rPr>
        <w:t xml:space="preserve"> de 20 ms) suivante:</w:t>
      </w:r>
    </w:p>
    <w:p w:rsidR="00C85C04" w:rsidRPr="00C85C04" w:rsidRDefault="00C85C04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9F22CC" w:rsidRDefault="00653C74" w:rsidP="00436B11">
      <w:pPr>
        <w:jc w:val="both"/>
        <w:rPr>
          <w:rFonts w:ascii="Arial" w:eastAsia="Times New Roman" w:hAnsi="Arial" w:cs="Arial"/>
          <w:color w:val="000000"/>
          <w:lang w:eastAsia="ja-JP"/>
        </w:rPr>
      </w:pPr>
      <w:r>
        <w:rPr>
          <w:rFonts w:ascii="Arial" w:eastAsia="Times New Roman" w:hAnsi="Arial" w:cs="Arial"/>
          <w:color w:val="000000"/>
          <w:lang w:eastAsia="ja-JP"/>
        </w:rPr>
        <w:tab/>
      </w:r>
      <m:oMath>
        <m:sSub>
          <m:sSubPr>
            <m:ctrlPr>
              <w:rPr>
                <w:rFonts w:ascii="Cambria Math" w:eastAsia="Times New Roman" w:hAnsi="Cambria Math" w:cs="Arial"/>
                <w:color w:val="000000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Arial"/>
                <w:color w:val="000000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m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ja-JP"/>
          </w:rPr>
          <m:t>=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Arial"/>
                <w:color w:val="000000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m-1</m:t>
            </m:r>
          </m:e>
        </m:d>
        <m:r>
          <m:rPr>
            <m:sty m:val="p"/>
          </m:rPr>
          <w:rPr>
            <w:rFonts w:ascii="Cambria Math" w:eastAsia="Times New Roman" w:hAnsi="Cambria Math" w:cs="Arial"/>
            <w:color w:val="000000"/>
            <w:lang w:eastAsia="ja-JP"/>
          </w:rPr>
          <m:t>+ α[</m:t>
        </m:r>
        <m:sSubSup>
          <m:sSubSupPr>
            <m:ctrlPr>
              <w:rPr>
                <w:rFonts w:ascii="Cambria Math" w:eastAsia="Times New Roman" w:hAnsi="Cambria Math" w:cs="Arial"/>
                <w:i/>
                <w:color w:val="000000"/>
                <w:lang w:eastAsia="ja-JP"/>
              </w:rPr>
            </m:ctrlPr>
          </m:sSubSupPr>
          <m:e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V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n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lang w:eastAsia="ja-JP"/>
              </w:rPr>
              <m:t>2</m:t>
            </m:r>
          </m:sup>
        </m:sSubSup>
        <m:r>
          <w:rPr>
            <w:rFonts w:ascii="Cambria Math" w:eastAsia="Times New Roman" w:hAnsi="Cambria Math" w:cs="Arial"/>
            <w:color w:val="000000"/>
            <w:lang w:eastAsia="ja-JP"/>
          </w:rPr>
          <m:t>-</m:t>
        </m:r>
        <m:sSub>
          <m:sSubPr>
            <m:ctrlPr>
              <w:rPr>
                <w:rFonts w:ascii="Cambria Math" w:eastAsia="Times New Roman" w:hAnsi="Cambria Math" w:cs="Arial"/>
                <w:color w:val="000000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n</m:t>
            </m:r>
          </m:sub>
        </m:sSub>
        <m:d>
          <m:dPr>
            <m:ctrlPr>
              <w:rPr>
                <w:rFonts w:ascii="Cambria Math" w:eastAsia="Times New Roman" w:hAnsi="Cambria Math" w:cs="Arial"/>
                <w:color w:val="000000"/>
                <w:lang w:eastAsia="ja-JP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ja-JP"/>
              </w:rPr>
              <m:t>m-1</m:t>
            </m:r>
          </m:e>
        </m:d>
        <m:r>
          <w:rPr>
            <w:rFonts w:ascii="Cambria Math" w:eastAsia="Times New Roman" w:hAnsi="Cambria Math" w:cs="Arial"/>
            <w:color w:val="000000"/>
            <w:lang w:eastAsia="ja-JP"/>
          </w:rPr>
          <m:t xml:space="preserve">] </m:t>
        </m:r>
      </m:oMath>
    </w:p>
    <w:p w:rsidR="00453E45" w:rsidRPr="00453E45" w:rsidRDefault="00453E45" w:rsidP="00436B11">
      <w:pPr>
        <w:jc w:val="both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7B335C" w:rsidRDefault="007B335C" w:rsidP="00436B11">
      <w:pPr>
        <w:pStyle w:val="Titre2"/>
        <w:jc w:val="both"/>
      </w:pPr>
      <w:r>
        <w:t xml:space="preserve">Détermination du gain </w:t>
      </w:r>
    </w:p>
    <w:p w:rsidR="00FD2317" w:rsidRDefault="00FD2317" w:rsidP="001F3A90"/>
    <w:p w:rsidR="00FD2317" w:rsidRDefault="009F22CC" w:rsidP="001F3A90">
      <w:pPr>
        <w:jc w:val="both"/>
      </w:pPr>
      <w:r>
        <w:t xml:space="preserve">Ce calcul est illustré dans le code Matlab à la section </w:t>
      </w:r>
      <w:r w:rsidRPr="008B4C0B">
        <w:rPr>
          <w:i/>
        </w:rPr>
        <w:t>Détermination du gain</w:t>
      </w:r>
      <w:r>
        <w:t>.</w:t>
      </w:r>
    </w:p>
    <w:p w:rsidR="009F22CC" w:rsidRDefault="009F22CC" w:rsidP="00436B11">
      <w:pPr>
        <w:jc w:val="both"/>
      </w:pPr>
      <w:r>
        <w:t>Le gain de suppression est déterminé à l’aide d’une fonction de Bessel modifiée:</w:t>
      </w:r>
    </w:p>
    <w:p w:rsidR="00441214" w:rsidRDefault="00441214" w:rsidP="00436B11">
      <w:pPr>
        <w:jc w:val="both"/>
      </w:pPr>
    </w:p>
    <w:p w:rsidR="009F22CC" w:rsidRPr="001F3A90" w:rsidRDefault="009F22CC" w:rsidP="00436B11">
      <w:pPr>
        <w:jc w:val="both"/>
        <w:rPr>
          <w:rFonts w:eastAsia="MS Mincho"/>
          <w:lang w:eastAsia="ja-JP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(1+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(m)</m:t>
            </m:r>
          </m:e>
        </m:rad>
        <m:r>
          <m:rPr>
            <m:sty m:val="p"/>
          </m:rPr>
          <w:rPr>
            <w:rFonts w:ascii="Cambria Math" w:hAnsi="Cambria Math"/>
          </w:rPr>
          <m:t>)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-ξ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-ξ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o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(2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ξ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(m)</m:t>
                    </m:r>
                  </m:den>
                </m:f>
              </m:e>
            </m:ra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den>
        </m:f>
      </m:oMath>
    </w:p>
    <w:p w:rsidR="009E45B3" w:rsidRPr="001F3A90" w:rsidRDefault="009E45B3" w:rsidP="00436B11">
      <w:pPr>
        <w:jc w:val="both"/>
        <w:rPr>
          <w:rFonts w:eastAsia="MS Mincho"/>
          <w:lang w:eastAsia="ja-JP"/>
        </w:rPr>
      </w:pPr>
    </w:p>
    <w:p w:rsidR="009F22CC" w:rsidRDefault="007A6AF0" w:rsidP="00436B11">
      <w:pPr>
        <w:jc w:val="both"/>
      </w:pPr>
      <w:proofErr w:type="gramStart"/>
      <w:r>
        <w:t>où</w:t>
      </w:r>
      <w:proofErr w:type="gramEnd"/>
    </w:p>
    <w:p w:rsidR="009F22CC" w:rsidRDefault="009F22CC" w:rsidP="00436B1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2π</m:t>
            </m:r>
          </m:den>
        </m:f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x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func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  <m:r>
              <w:rPr>
                <w:rFonts w:ascii="Cambria Math" w:hAnsi="Cambria Math"/>
              </w:rPr>
              <m:t>dθ</m:t>
            </m:r>
          </m:e>
        </m:nary>
      </m:oMath>
    </w:p>
    <w:p w:rsidR="009F22CC" w:rsidRDefault="009F22CC" w:rsidP="00436B11">
      <w:pPr>
        <w:jc w:val="both"/>
      </w:pPr>
    </w:p>
    <w:p w:rsidR="009F22CC" w:rsidRDefault="009F22CC" w:rsidP="00436B11">
      <w:pPr>
        <w:jc w:val="both"/>
      </w:pPr>
      <w:r>
        <w:t>Nous aurons be</w:t>
      </w:r>
      <w:r w:rsidR="00D532BD">
        <w:t>soin de déterminer le paramètre</w:t>
      </w:r>
      <w:r>
        <w:t xml:space="preserve"> </w:t>
      </w:r>
      <w:proofErr w:type="spellStart"/>
      <w:r>
        <w:t>g</w:t>
      </w:r>
      <w:r>
        <w:rPr>
          <w:vertAlign w:val="subscript"/>
        </w:rPr>
        <w:t>n</w:t>
      </w:r>
      <w:proofErr w:type="spellEnd"/>
      <w:r>
        <w:t xml:space="preserve">(m), celui-ci étant le ratio de la différence entre l’énergie </w:t>
      </w:r>
      <w:r w:rsidR="002B1FD5">
        <w:t xml:space="preserve">de la trame </w:t>
      </w:r>
      <w:r>
        <w:t xml:space="preserve">actuelle du canal et l’énergie du bruit </w:t>
      </w:r>
      <w:r w:rsidR="002B1FD5">
        <w:t xml:space="preserve">de la trame </w:t>
      </w:r>
      <w:r>
        <w:t>précédent</w:t>
      </w:r>
      <w:r w:rsidR="002B1FD5">
        <w:t>e</w:t>
      </w:r>
      <w:r>
        <w:t xml:space="preserve"> sur l’énergie </w:t>
      </w:r>
      <w:r w:rsidR="002B1FD5">
        <w:t xml:space="preserve">de la trame </w:t>
      </w:r>
      <w:r>
        <w:t xml:space="preserve">actuelle du canal. Plus ce ratio est élevé, plus </w:t>
      </w:r>
      <w:r w:rsidR="00F10E47">
        <w:t xml:space="preserve">la trame </w:t>
      </w:r>
      <w:r>
        <w:t>actuel</w:t>
      </w:r>
      <w:r w:rsidR="00F10E47">
        <w:t>le</w:t>
      </w:r>
      <w:r>
        <w:t xml:space="preserve"> peut être considéré</w:t>
      </w:r>
      <w:r w:rsidR="00F10E47">
        <w:t>e</w:t>
      </w:r>
      <w:r>
        <w:t xml:space="preserve"> comme de la </w:t>
      </w:r>
      <w:r>
        <w:lastRenderedPageBreak/>
        <w:t xml:space="preserve">voix. Donc plus ce paramètre est élevé, plus l’atténuation sera faible. Dans le code Matlab, </w:t>
      </w:r>
      <w:proofErr w:type="spellStart"/>
      <w:r>
        <w:t>g</w:t>
      </w:r>
      <w:r>
        <w:rPr>
          <w:vertAlign w:val="subscript"/>
        </w:rPr>
        <w:t>n</w:t>
      </w:r>
      <w:proofErr w:type="spellEnd"/>
      <w:r>
        <w:t xml:space="preserve">(m) est désigné par </w:t>
      </w:r>
      <w:proofErr w:type="spellStart"/>
      <w:r w:rsidRPr="008B4C0B">
        <w:rPr>
          <w:i/>
        </w:rPr>
        <w:t>ch_meas_parms</w:t>
      </w:r>
      <w:proofErr w:type="spellEnd"/>
      <w:r>
        <w:rPr>
          <w:i/>
        </w:rPr>
        <w:t xml:space="preserve"> </w:t>
      </w:r>
      <w:r>
        <w:t xml:space="preserve">dans </w:t>
      </w:r>
      <w:proofErr w:type="spellStart"/>
      <w:r w:rsidRPr="004D688B">
        <w:rPr>
          <w:i/>
        </w:rPr>
        <w:t>main.m</w:t>
      </w:r>
      <w:proofErr w:type="spellEnd"/>
      <w:r>
        <w:rPr>
          <w:i/>
        </w:rPr>
        <w:t>.</w:t>
      </w:r>
    </w:p>
    <w:p w:rsidR="009F22CC" w:rsidRDefault="009F22CC" w:rsidP="00436B11">
      <w:pPr>
        <w:jc w:val="both"/>
      </w:pPr>
    </w:p>
    <w:p w:rsidR="009F22CC" w:rsidRDefault="009F22CC" w:rsidP="00436B11">
      <w:pPr>
        <w:jc w:val="both"/>
      </w:pPr>
      <w:r>
        <w:t xml:space="preserve">Le paramètre </w:t>
      </w:r>
      <w:r w:rsidR="0000472B">
        <w:rPr>
          <w:rFonts w:cstheme="minorHAnsi"/>
        </w:rPr>
        <w:t xml:space="preserve">ξ </w:t>
      </w:r>
      <w:r>
        <w:t xml:space="preserve">est arbitraire et définit au début du code </w:t>
      </w:r>
      <w:proofErr w:type="spellStart"/>
      <w:r>
        <w:t>MatLab</w:t>
      </w:r>
      <w:proofErr w:type="spellEnd"/>
      <w:r>
        <w:t xml:space="preserve"> par l’utilisateur. Il doit être compris entre 1 et 20.</w:t>
      </w:r>
    </w:p>
    <w:p w:rsidR="009F22CC" w:rsidRPr="00BB6183" w:rsidRDefault="009F22CC" w:rsidP="00436B11">
      <w:pPr>
        <w:jc w:val="both"/>
      </w:pPr>
    </w:p>
    <w:p w:rsidR="009F22CC" w:rsidRDefault="009F22CC" w:rsidP="00436B11">
      <w:pPr>
        <w:jc w:val="both"/>
      </w:pPr>
      <w:r>
        <w:t xml:space="preserve">La calcul du gain est effectué par la fonction </w:t>
      </w:r>
      <w:proofErr w:type="spellStart"/>
      <w:r w:rsidRPr="008B4C0B">
        <w:rPr>
          <w:i/>
        </w:rPr>
        <w:t>func_suppress_</w:t>
      </w:r>
      <w:proofErr w:type="gramStart"/>
      <w:r w:rsidRPr="008B4C0B">
        <w:rPr>
          <w:i/>
        </w:rPr>
        <w:t>curve</w:t>
      </w:r>
      <w:proofErr w:type="spellEnd"/>
      <w:r w:rsidRPr="008B4C0B">
        <w:rPr>
          <w:i/>
        </w:rPr>
        <w:t>(</w:t>
      </w:r>
      <w:proofErr w:type="spellStart"/>
      <w:proofErr w:type="gramEnd"/>
      <w:r w:rsidRPr="008B4C0B">
        <w:rPr>
          <w:i/>
        </w:rPr>
        <w:t>eps</w:t>
      </w:r>
      <w:proofErr w:type="spellEnd"/>
      <w:r w:rsidRPr="008B4C0B">
        <w:rPr>
          <w:i/>
        </w:rPr>
        <w:t xml:space="preserve">, </w:t>
      </w:r>
      <w:proofErr w:type="spellStart"/>
      <w:r w:rsidRPr="008B4C0B">
        <w:rPr>
          <w:i/>
        </w:rPr>
        <w:t>v_parm</w:t>
      </w:r>
      <w:proofErr w:type="spellEnd"/>
      <w:r w:rsidRPr="008B4C0B">
        <w:rPr>
          <w:i/>
        </w:rPr>
        <w:t>)</w:t>
      </w:r>
      <w:r>
        <w:rPr>
          <w:i/>
        </w:rPr>
        <w:t xml:space="preserve"> </w:t>
      </w:r>
      <w:r>
        <w:t xml:space="preserve">du fichier </w:t>
      </w:r>
      <w:proofErr w:type="spellStart"/>
      <w:r w:rsidRPr="008B4C0B">
        <w:rPr>
          <w:i/>
        </w:rPr>
        <w:t>func_suppress_curve.m</w:t>
      </w:r>
      <w:proofErr w:type="spellEnd"/>
      <w:r>
        <w:t xml:space="preserve">. Cette dernière étant </w:t>
      </w:r>
      <w:r w:rsidR="00491719">
        <w:t>l’implémentation de la fonction</w:t>
      </w:r>
      <w:r>
        <w:t xml:space="preserve"> de Bessel modifiée.</w:t>
      </w:r>
    </w:p>
    <w:p w:rsidR="009F22CC" w:rsidRPr="009F22CC" w:rsidRDefault="009F22CC" w:rsidP="00436B11">
      <w:pPr>
        <w:jc w:val="both"/>
      </w:pPr>
    </w:p>
    <w:p w:rsidR="007B335C" w:rsidRDefault="007B335C" w:rsidP="00436B11">
      <w:pPr>
        <w:jc w:val="both"/>
      </w:pPr>
    </w:p>
    <w:p w:rsidR="007B335C" w:rsidRDefault="007B335C" w:rsidP="00436B11">
      <w:pPr>
        <w:pStyle w:val="Titre2"/>
        <w:jc w:val="both"/>
      </w:pPr>
      <w:r>
        <w:t>Application du gain et reconstitution du signal</w:t>
      </w:r>
    </w:p>
    <w:p w:rsidR="00FD2317" w:rsidRDefault="00FD2317" w:rsidP="001F3A90">
      <w:pPr>
        <w:jc w:val="both"/>
      </w:pPr>
    </w:p>
    <w:p w:rsidR="00FD2317" w:rsidRDefault="00657697" w:rsidP="001F3A90">
      <w:pPr>
        <w:jc w:val="both"/>
        <w:rPr>
          <w:lang w:eastAsia="ja-JP"/>
        </w:rPr>
      </w:pPr>
      <w:r>
        <w:t>Après avoir déterminé</w:t>
      </w:r>
      <w:r w:rsidR="009F22CC">
        <w:t xml:space="preserve"> le gain à appliquer au signal du canal, un lissage est effectué afin d’éviter les changements trop brusques du signal. Ces brusques sauts pourraient altérer la qualité du signal perçu</w:t>
      </w:r>
      <w:r w:rsidR="00E758BA">
        <w:t>e</w:t>
      </w:r>
      <w:r w:rsidR="009F22CC">
        <w:t xml:space="preserve"> par l’usager. Ce lissage est décrit par l’équation suivante :</w:t>
      </w:r>
    </w:p>
    <w:p w:rsidR="00FD2317" w:rsidRDefault="00FD2317" w:rsidP="001F3A90">
      <w:pPr>
        <w:jc w:val="both"/>
        <w:rPr>
          <w:lang w:eastAsia="ja-JP"/>
        </w:rPr>
      </w:pPr>
    </w:p>
    <w:p w:rsidR="009F22CC" w:rsidRDefault="009F22CC" w:rsidP="00436B11">
      <w:pPr>
        <w:jc w:val="both"/>
      </w:pPr>
      <w:r>
        <w:t xml:space="preserve"> </w:t>
      </w:r>
      <w: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e>
        </m:d>
        <m:r>
          <m:rPr>
            <m:sty m:val="p"/>
          </m:rPr>
          <w:rPr>
            <w:rFonts w:ascii="Cambria Math" w:hAnsi="Cambria Math"/>
          </w:rPr>
          <m:t>+β(m)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acc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m-1</m:t>
                </m:r>
              </m:e>
            </m:d>
          </m:e>
        </m:d>
      </m:oMath>
    </w:p>
    <w:p w:rsidR="009F22CC" w:rsidRDefault="007A6AF0" w:rsidP="00436B11">
      <w:pPr>
        <w:jc w:val="both"/>
      </w:pPr>
      <w:proofErr w:type="gramStart"/>
      <w:r>
        <w:t>où</w:t>
      </w:r>
      <w:proofErr w:type="gramEnd"/>
    </w:p>
    <w:p w:rsidR="009F22CC" w:rsidRDefault="009F22CC" w:rsidP="00436B11">
      <w:pPr>
        <w:jc w:val="both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1,  </m:t>
                </m:r>
                <m:r>
                  <w:rPr>
                    <w:rFonts w:ascii="Cambria Math" w:hAnsi="Cambria Math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g(m)≥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(m-1)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 </m:t>
                </m:r>
                <m:r>
                  <w:rPr>
                    <w:rFonts w:ascii="Cambria Math" w:hAnsi="Cambria Math"/>
                  </w:rPr>
                  <m:t>&amp;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g(m)&lt;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(m-1)</m:t>
                </m:r>
              </m:e>
            </m:eqArr>
          </m:e>
        </m:d>
      </m:oMath>
    </w:p>
    <w:p w:rsidR="009F22CC" w:rsidRDefault="009F22CC" w:rsidP="00436B11">
      <w:pPr>
        <w:jc w:val="both"/>
      </w:pPr>
    </w:p>
    <w:p w:rsidR="009F22CC" w:rsidRDefault="001248CD" w:rsidP="00436B11">
      <w:pPr>
        <w:jc w:val="both"/>
        <w:rPr>
          <w:i/>
        </w:rPr>
      </w:pPr>
      <w:r>
        <w:t>Cette équation est implémentée</w:t>
      </w:r>
      <w:r w:rsidR="009F22CC">
        <w:t xml:space="preserve"> par la fonction </w:t>
      </w:r>
      <w:proofErr w:type="spellStart"/>
      <w:r w:rsidR="009F22CC" w:rsidRPr="00A31C57">
        <w:rPr>
          <w:i/>
        </w:rPr>
        <w:t>calc_smooth_gain</w:t>
      </w:r>
      <w:proofErr w:type="spellEnd"/>
      <w:r w:rsidR="009F22CC">
        <w:rPr>
          <w:i/>
        </w:rPr>
        <w:t xml:space="preserve"> </w:t>
      </w:r>
      <w:r w:rsidR="009F22CC">
        <w:t xml:space="preserve"> du fichier </w:t>
      </w:r>
      <w:proofErr w:type="spellStart"/>
      <w:r w:rsidR="009F22CC" w:rsidRPr="00A31C57">
        <w:rPr>
          <w:i/>
        </w:rPr>
        <w:t>calc_smooth_gain.m</w:t>
      </w:r>
      <w:proofErr w:type="spellEnd"/>
      <w:r w:rsidR="009F22CC">
        <w:rPr>
          <w:i/>
        </w:rPr>
        <w:t>.</w:t>
      </w:r>
    </w:p>
    <w:p w:rsidR="009F22CC" w:rsidRDefault="009F22CC" w:rsidP="00436B11">
      <w:pPr>
        <w:jc w:val="both"/>
        <w:rPr>
          <w:i/>
        </w:rPr>
      </w:pPr>
    </w:p>
    <w:p w:rsidR="009F22CC" w:rsidRDefault="009F22CC" w:rsidP="00436B11">
      <w:pPr>
        <w:jc w:val="both"/>
      </w:pPr>
      <w:r>
        <w:t xml:space="preserve">Une fois le gain lissé, celui-ci est appliqué sur le signal du canal. Tel </w:t>
      </w:r>
      <w:r w:rsidR="00E758BA">
        <w:t xml:space="preserve">qu’expliqué </w:t>
      </w:r>
      <w:r>
        <w:t>précédemment, ce gain sera be</w:t>
      </w:r>
      <w:r w:rsidR="00677606">
        <w:t>aucoup plus faible pour les trames</w:t>
      </w:r>
      <w:r>
        <w:t xml:space="preserve"> contenant du bruit.</w:t>
      </w:r>
    </w:p>
    <w:p w:rsidR="009F22CC" w:rsidRDefault="009F22CC" w:rsidP="00436B11">
      <w:pPr>
        <w:jc w:val="both"/>
      </w:pPr>
    </w:p>
    <w:p w:rsidR="007B335C" w:rsidRPr="007B335C" w:rsidRDefault="009F22CC" w:rsidP="00436B11">
      <w:pPr>
        <w:jc w:val="both"/>
      </w:pPr>
      <w:r>
        <w:t xml:space="preserve">Par la suite, nous recombinons les signaux des différents canaux avec un déphasage de 180° entre eux. Ceci est exprimé dans le code de </w:t>
      </w:r>
      <w:proofErr w:type="spellStart"/>
      <w:r w:rsidRPr="001F3A90">
        <w:rPr>
          <w:i/>
        </w:rPr>
        <w:t>main.m</w:t>
      </w:r>
      <w:proofErr w:type="spellEnd"/>
      <w:r>
        <w:t xml:space="preserve"> par une alternance d’addition et de soustraction des signaux de canaux. </w:t>
      </w:r>
    </w:p>
    <w:p w:rsidR="00091F55" w:rsidRDefault="00091F55" w:rsidP="00436B11">
      <w:pPr>
        <w:pStyle w:val="Titre1"/>
        <w:jc w:val="both"/>
        <w:rPr>
          <w:lang w:val="fr-CA"/>
        </w:rPr>
      </w:pPr>
      <w:r w:rsidRPr="00C85C04">
        <w:rPr>
          <w:lang w:val="fr-CA"/>
        </w:rPr>
        <w:t>Simulation</w:t>
      </w:r>
      <w:r w:rsidR="00820292" w:rsidRPr="00C85C04">
        <w:rPr>
          <w:lang w:val="fr-CA"/>
        </w:rPr>
        <w:t xml:space="preserve"> et Résultats</w:t>
      </w:r>
    </w:p>
    <w:p w:rsidR="00F60CAB" w:rsidRDefault="00F60CAB" w:rsidP="00F60CAB">
      <w:pPr>
        <w:rPr>
          <w:lang w:eastAsia="en-US"/>
        </w:rPr>
      </w:pPr>
    </w:p>
    <w:p w:rsidR="00F60CAB" w:rsidRDefault="009850BD" w:rsidP="00206368">
      <w:pPr>
        <w:jc w:val="both"/>
        <w:rPr>
          <w:lang w:eastAsia="en-US"/>
        </w:rPr>
      </w:pPr>
      <w:r>
        <w:rPr>
          <w:lang w:eastAsia="en-US"/>
        </w:rPr>
        <w:t>Nous avons utilisé</w:t>
      </w:r>
      <w:r w:rsidR="00F60CAB">
        <w:rPr>
          <w:lang w:eastAsia="en-US"/>
        </w:rPr>
        <w:t xml:space="preserve"> un extrait sonore </w:t>
      </w:r>
      <w:r w:rsidR="00065D5A">
        <w:rPr>
          <w:lang w:eastAsia="en-US"/>
        </w:rPr>
        <w:t>(</w:t>
      </w:r>
      <w:r w:rsidR="00F60CAB" w:rsidRPr="00F60CAB">
        <w:rPr>
          <w:i/>
          <w:lang w:eastAsia="en-US"/>
        </w:rPr>
        <w:t>car.wav</w:t>
      </w:r>
      <w:r w:rsidR="00065D5A">
        <w:rPr>
          <w:lang w:eastAsia="en-US"/>
        </w:rPr>
        <w:t>)</w:t>
      </w:r>
      <w:r w:rsidR="00F60CAB">
        <w:rPr>
          <w:lang w:eastAsia="en-US"/>
        </w:rPr>
        <w:t xml:space="preserve"> comme entrée</w:t>
      </w:r>
      <w:r w:rsidR="00064CF4" w:rsidRPr="001F3A90">
        <w:t xml:space="preserve">, tiré du site de </w:t>
      </w:r>
      <w:proofErr w:type="spellStart"/>
      <w:r w:rsidR="00064CF4" w:rsidRPr="001F3A90">
        <w:t>Signalogic</w:t>
      </w:r>
      <w:proofErr w:type="spellEnd"/>
      <w:r w:rsidR="00F60CAB">
        <w:rPr>
          <w:lang w:eastAsia="en-US"/>
        </w:rPr>
        <w:t>,</w:t>
      </w:r>
      <w:r w:rsidR="00F60CAB">
        <w:rPr>
          <w:rStyle w:val="Appelnotedebasdep"/>
          <w:lang w:eastAsia="en-US"/>
        </w:rPr>
        <w:footnoteReference w:id="3"/>
      </w:r>
      <w:r w:rsidR="00F60CAB">
        <w:rPr>
          <w:lang w:eastAsia="en-US"/>
        </w:rPr>
        <w:t xml:space="preserve">  afin de valider </w:t>
      </w:r>
      <w:r w:rsidR="00AE6CEA">
        <w:rPr>
          <w:lang w:eastAsia="en-US"/>
        </w:rPr>
        <w:t xml:space="preserve">l’implémentation </w:t>
      </w:r>
      <w:r w:rsidR="00F60CAB">
        <w:rPr>
          <w:lang w:eastAsia="en-US"/>
        </w:rPr>
        <w:t>et mesurer l’efficacité de l’algorithme. Cet extrait</w:t>
      </w:r>
      <w:r w:rsidR="00330E4A">
        <w:rPr>
          <w:lang w:eastAsia="en-US"/>
        </w:rPr>
        <w:t>,</w:t>
      </w:r>
      <w:r w:rsidR="00F60CAB">
        <w:rPr>
          <w:lang w:eastAsia="en-US"/>
        </w:rPr>
        <w:t xml:space="preserve"> </w:t>
      </w:r>
      <w:r w:rsidR="00330E4A">
        <w:rPr>
          <w:lang w:eastAsia="en-US"/>
        </w:rPr>
        <w:t xml:space="preserve">échantillonné à 8 kHz, </w:t>
      </w:r>
      <w:r w:rsidR="00F60CAB">
        <w:rPr>
          <w:lang w:eastAsia="en-US"/>
        </w:rPr>
        <w:t>est une conversation avec la présence d’un bruit de fond.</w:t>
      </w:r>
    </w:p>
    <w:p w:rsidR="00F60CAB" w:rsidRDefault="00F60CAB" w:rsidP="00206368">
      <w:pPr>
        <w:jc w:val="both"/>
        <w:rPr>
          <w:lang w:eastAsia="en-US"/>
        </w:rPr>
      </w:pPr>
    </w:p>
    <w:p w:rsidR="00F60CAB" w:rsidRDefault="00F60CAB" w:rsidP="00206368">
      <w:pPr>
        <w:jc w:val="both"/>
        <w:rPr>
          <w:lang w:eastAsia="en-US"/>
        </w:rPr>
      </w:pPr>
      <w:r>
        <w:rPr>
          <w:lang w:eastAsia="en-US"/>
        </w:rPr>
        <w:t>À l’aide d’un script (</w:t>
      </w:r>
      <w:proofErr w:type="spellStart"/>
      <w:r w:rsidRPr="00F60CAB">
        <w:rPr>
          <w:i/>
          <w:lang w:eastAsia="en-US"/>
        </w:rPr>
        <w:t>analysis_data.m</w:t>
      </w:r>
      <w:proofErr w:type="spellEnd"/>
      <w:r>
        <w:rPr>
          <w:lang w:eastAsia="en-US"/>
        </w:rPr>
        <w:t>) que nous avons développé, nous pouvons visualiser un signal sur l’échelle du temps et la réponse fréquentielle de ce dernier.</w:t>
      </w:r>
      <w:r w:rsidR="00D57AE2">
        <w:rPr>
          <w:lang w:eastAsia="en-US"/>
        </w:rPr>
        <w:t xml:space="preserve"> Cela permet d’analyser les performances de notre algorithme.</w:t>
      </w:r>
    </w:p>
    <w:p w:rsidR="00D57AE2" w:rsidRDefault="00D57AE2" w:rsidP="00206368">
      <w:pPr>
        <w:jc w:val="both"/>
        <w:rPr>
          <w:lang w:eastAsia="en-US"/>
        </w:rPr>
      </w:pPr>
    </w:p>
    <w:p w:rsidR="00F60CAB" w:rsidRDefault="00F60CAB" w:rsidP="00F60CAB">
      <w:pPr>
        <w:rPr>
          <w:lang w:eastAsia="en-US"/>
        </w:rPr>
      </w:pPr>
    </w:p>
    <w:p w:rsidR="00F60CAB" w:rsidRDefault="00F60CAB" w:rsidP="00F60CAB">
      <w:pPr>
        <w:pStyle w:val="Titre2"/>
        <w:rPr>
          <w:lang w:eastAsia="en-US"/>
        </w:rPr>
      </w:pPr>
      <w:r>
        <w:rPr>
          <w:lang w:eastAsia="en-US"/>
        </w:rPr>
        <w:lastRenderedPageBreak/>
        <w:t xml:space="preserve">Signal </w:t>
      </w:r>
      <w:r w:rsidR="002610E5">
        <w:rPr>
          <w:lang w:eastAsia="en-US"/>
        </w:rPr>
        <w:t>original d’</w:t>
      </w:r>
      <w:r>
        <w:rPr>
          <w:lang w:eastAsia="en-US"/>
        </w:rPr>
        <w:t>entrée</w:t>
      </w:r>
    </w:p>
    <w:p w:rsidR="00D57AE2" w:rsidRDefault="00D57AE2" w:rsidP="00D57AE2">
      <w:pPr>
        <w:keepNext/>
      </w:pPr>
      <w:r>
        <w:rPr>
          <w:noProof/>
          <w:lang w:eastAsia="fr-CA"/>
        </w:rPr>
        <w:drawing>
          <wp:inline distT="0" distB="0" distL="0" distR="0" wp14:anchorId="180E0E91" wp14:editId="6E519D53">
            <wp:extent cx="5943600" cy="4447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AB" w:rsidRPr="00F60CAB" w:rsidRDefault="00D57AE2" w:rsidP="00D57AE2">
      <w:pPr>
        <w:pStyle w:val="Lgende"/>
        <w:jc w:val="center"/>
        <w:rPr>
          <w:lang w:eastAsia="en-US"/>
        </w:rPr>
      </w:pPr>
      <w:r>
        <w:t xml:space="preserve">Figure </w:t>
      </w:r>
      <w:fldSimple w:instr=" SEQ Figure \* ARABIC ">
        <w:r w:rsidR="002705BA">
          <w:rPr>
            <w:noProof/>
          </w:rPr>
          <w:t>2</w:t>
        </w:r>
      </w:fldSimple>
      <w:r>
        <w:t xml:space="preserve"> Signal </w:t>
      </w:r>
      <w:r w:rsidR="00206368">
        <w:t>origina</w:t>
      </w:r>
      <w:r w:rsidR="00064CF4">
        <w:t>l</w:t>
      </w:r>
      <w:r w:rsidR="00064CF4" w:rsidRPr="001F3A90">
        <w:t>, car.wav</w:t>
      </w:r>
    </w:p>
    <w:p w:rsidR="00206368" w:rsidRDefault="00092930" w:rsidP="00206368">
      <w:pPr>
        <w:pStyle w:val="Titre2"/>
        <w:rPr>
          <w:lang w:eastAsia="en-US"/>
        </w:rPr>
      </w:pPr>
      <w:r>
        <w:rPr>
          <w:lang w:eastAsia="en-US"/>
        </w:rPr>
        <w:lastRenderedPageBreak/>
        <w:t>Signaux résultants</w:t>
      </w:r>
    </w:p>
    <w:p w:rsidR="00206368" w:rsidRDefault="00206368" w:rsidP="00092930">
      <w:pPr>
        <w:keepNext/>
        <w:jc w:val="center"/>
      </w:pPr>
      <w:r>
        <w:rPr>
          <w:noProof/>
          <w:lang w:eastAsia="fr-CA"/>
        </w:rPr>
        <w:drawing>
          <wp:inline distT="0" distB="0" distL="0" distR="0" wp14:anchorId="4C0D7263" wp14:editId="3AEA15C2">
            <wp:extent cx="4871804" cy="361950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_thr15807.8096_eps5_a0.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06" cy="36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Default="00206368" w:rsidP="00092930">
      <w:pPr>
        <w:pStyle w:val="Lgende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3</w:t>
        </w:r>
      </w:fldSimple>
      <w:r>
        <w:t xml:space="preserve"> Signal résultant  (</w:t>
      </w:r>
      <w:r w:rsidR="00085094">
        <w:t xml:space="preserve">α  </w:t>
      </w:r>
      <w:r>
        <w:t xml:space="preserve">= 0.4 </w:t>
      </w:r>
      <w:r w:rsidR="00085094">
        <w:t xml:space="preserve">ξ </w:t>
      </w:r>
      <w:r>
        <w:t>=</w:t>
      </w:r>
      <w:r w:rsidR="00085094">
        <w:t xml:space="preserve"> </w:t>
      </w:r>
      <w:r>
        <w:t>5)</w:t>
      </w:r>
      <w:r w:rsidR="00092930">
        <w:rPr>
          <w:noProof/>
          <w:lang w:eastAsia="fr-CA"/>
        </w:rPr>
        <w:drawing>
          <wp:inline distT="0" distB="0" distL="0" distR="0" wp14:anchorId="41518C7E" wp14:editId="70878F84">
            <wp:extent cx="5114925" cy="380012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ult_thr16076.2046_eps15_a0.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972" cy="380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68" w:rsidRDefault="00092930" w:rsidP="00092930">
      <w:pPr>
        <w:pStyle w:val="Lgende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4</w:t>
        </w:r>
      </w:fldSimple>
      <w:r>
        <w:t xml:space="preserve"> Signal résultant (</w:t>
      </w:r>
      <w:r w:rsidR="00085094">
        <w:t xml:space="preserve">α </w:t>
      </w:r>
      <w:r>
        <w:t xml:space="preserve">=0.4 </w:t>
      </w:r>
      <w:r w:rsidR="00085094">
        <w:t xml:space="preserve">ξ </w:t>
      </w:r>
      <w:r>
        <w:t>=15)</w:t>
      </w:r>
    </w:p>
    <w:p w:rsidR="00092930" w:rsidRDefault="00092930" w:rsidP="00092930">
      <w:pPr>
        <w:keepNext/>
        <w:jc w:val="center"/>
      </w:pPr>
      <w:r>
        <w:rPr>
          <w:noProof/>
          <w:lang w:eastAsia="fr-CA"/>
        </w:rPr>
        <w:lastRenderedPageBreak/>
        <w:drawing>
          <wp:inline distT="0" distB="0" distL="0" distR="0" wp14:anchorId="1B99C1AD" wp14:editId="74A7D3F3">
            <wp:extent cx="5372100" cy="399119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_thr16120.5669_eps5_a0.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139" cy="400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Default="00092930" w:rsidP="00092930">
      <w:pPr>
        <w:pStyle w:val="Lgende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5</w:t>
        </w:r>
      </w:fldSimple>
      <w:r>
        <w:t xml:space="preserve"> Signal ré</w:t>
      </w:r>
      <w:r>
        <w:rPr>
          <w:noProof/>
        </w:rPr>
        <w:t>sultant (</w:t>
      </w:r>
      <w:r w:rsidR="00085094">
        <w:rPr>
          <w:noProof/>
        </w:rPr>
        <w:t xml:space="preserve">α </w:t>
      </w:r>
      <w:r>
        <w:rPr>
          <w:noProof/>
        </w:rPr>
        <w:t>=</w:t>
      </w:r>
      <w:r w:rsidR="00085094">
        <w:rPr>
          <w:noProof/>
        </w:rPr>
        <w:t xml:space="preserve"> </w:t>
      </w:r>
      <w:r>
        <w:rPr>
          <w:noProof/>
        </w:rPr>
        <w:t xml:space="preserve">0.1 </w:t>
      </w:r>
      <w:r w:rsidR="00085094">
        <w:rPr>
          <w:noProof/>
        </w:rPr>
        <w:t xml:space="preserve">ξ </w:t>
      </w:r>
      <w:r>
        <w:rPr>
          <w:noProof/>
        </w:rPr>
        <w:t>=</w:t>
      </w:r>
      <w:r w:rsidR="00085094">
        <w:rPr>
          <w:noProof/>
        </w:rPr>
        <w:t xml:space="preserve"> </w:t>
      </w:r>
      <w:r>
        <w:rPr>
          <w:noProof/>
        </w:rPr>
        <w:t>5)</w:t>
      </w:r>
      <w:r>
        <w:rPr>
          <w:noProof/>
          <w:lang w:eastAsia="fr-CA"/>
        </w:rPr>
        <w:drawing>
          <wp:inline distT="0" distB="0" distL="0" distR="0" wp14:anchorId="657B03C4" wp14:editId="3B4C6506">
            <wp:extent cx="4974368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ult_thr16111.9559_eps15_a0.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191" cy="37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930" w:rsidRPr="00092930" w:rsidRDefault="00092930" w:rsidP="00092930">
      <w:pPr>
        <w:pStyle w:val="Lgende"/>
        <w:jc w:val="center"/>
        <w:rPr>
          <w:lang w:eastAsia="en-US"/>
        </w:rPr>
      </w:pPr>
      <w:r>
        <w:t xml:space="preserve">Figure </w:t>
      </w:r>
      <w:fldSimple w:instr=" SEQ Figure \* ARABIC ">
        <w:r w:rsidR="002705BA">
          <w:rPr>
            <w:noProof/>
          </w:rPr>
          <w:t>6</w:t>
        </w:r>
      </w:fldSimple>
      <w:r>
        <w:t xml:space="preserve"> Signal </w:t>
      </w:r>
      <w:r>
        <w:rPr>
          <w:noProof/>
        </w:rPr>
        <w:t>résultant (</w:t>
      </w:r>
      <w:r w:rsidR="00085094">
        <w:rPr>
          <w:noProof/>
        </w:rPr>
        <w:t xml:space="preserve">α </w:t>
      </w:r>
      <w:r>
        <w:rPr>
          <w:noProof/>
        </w:rPr>
        <w:t>=</w:t>
      </w:r>
      <w:r w:rsidR="00085094">
        <w:rPr>
          <w:noProof/>
        </w:rPr>
        <w:t xml:space="preserve"> </w:t>
      </w:r>
      <w:r>
        <w:rPr>
          <w:noProof/>
        </w:rPr>
        <w:t xml:space="preserve">0.1 </w:t>
      </w:r>
      <w:r w:rsidR="00085094">
        <w:rPr>
          <w:noProof/>
        </w:rPr>
        <w:t xml:space="preserve">ξ  </w:t>
      </w:r>
      <w:r>
        <w:rPr>
          <w:noProof/>
        </w:rPr>
        <w:t>=</w:t>
      </w:r>
      <w:r w:rsidR="00085094">
        <w:rPr>
          <w:noProof/>
        </w:rPr>
        <w:t xml:space="preserve"> </w:t>
      </w:r>
      <w:r>
        <w:rPr>
          <w:noProof/>
        </w:rPr>
        <w:t>15)</w:t>
      </w:r>
    </w:p>
    <w:p w:rsidR="0067602A" w:rsidRDefault="0067602A" w:rsidP="00436B11">
      <w:pPr>
        <w:pStyle w:val="Titre2"/>
        <w:jc w:val="both"/>
      </w:pPr>
      <w:r>
        <w:lastRenderedPageBreak/>
        <w:t>Filtres Passe Bande</w:t>
      </w:r>
      <w:r w:rsidR="00453E45">
        <w:t xml:space="preserve"> des canaux</w:t>
      </w:r>
    </w:p>
    <w:p w:rsidR="002705BA" w:rsidRPr="002705BA" w:rsidRDefault="002705BA" w:rsidP="002705BA"/>
    <w:p w:rsidR="002705BA" w:rsidRDefault="002705BA" w:rsidP="002705BA">
      <w:pPr>
        <w:keepNext/>
      </w:pPr>
      <w:r>
        <w:rPr>
          <w:noProof/>
          <w:lang w:eastAsia="fr-CA"/>
        </w:rPr>
        <w:drawing>
          <wp:inline distT="0" distB="0" distL="0" distR="0" wp14:anchorId="7CCC6374" wp14:editId="481055E5">
            <wp:extent cx="6096000" cy="502885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899" cy="507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5BA" w:rsidRPr="002705BA" w:rsidRDefault="002705BA" w:rsidP="002705BA">
      <w:pPr>
        <w:pStyle w:val="Lgende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Filtres de séparation des différents canaux</w:t>
      </w:r>
    </w:p>
    <w:p w:rsidR="0067602A" w:rsidRDefault="0067602A" w:rsidP="00436B11">
      <w:pPr>
        <w:jc w:val="both"/>
      </w:pPr>
    </w:p>
    <w:p w:rsidR="002705BA" w:rsidRDefault="002705B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67602A" w:rsidRDefault="0067602A" w:rsidP="00436B11">
      <w:pPr>
        <w:pStyle w:val="Titre2"/>
        <w:jc w:val="both"/>
      </w:pPr>
      <w:r>
        <w:lastRenderedPageBreak/>
        <w:t xml:space="preserve">Courbe de </w:t>
      </w:r>
      <w:r w:rsidR="003C10EC">
        <w:t>suppression du bruit</w:t>
      </w:r>
    </w:p>
    <w:p w:rsidR="002705BA" w:rsidRPr="002705BA" w:rsidRDefault="002705BA" w:rsidP="002705BA"/>
    <w:p w:rsidR="0067602A" w:rsidRDefault="001A3A80" w:rsidP="00436B11">
      <w:pPr>
        <w:keepNext/>
        <w:jc w:val="both"/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4" o:spid="_x0000_s1026" type="#_x0000_t202" style="position:absolute;left:0;text-align:left;margin-left:156pt;margin-top:42.35pt;width:30.5pt;height:20.4pt;z-index:25166131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" fillcolor="white [3201]" stroked="f" strokeweight=".5pt">
            <v:path arrowok="t"/>
            <v:textbox>
              <w:txbxContent>
                <w:p w:rsidR="0067602A" w:rsidRDefault="0067602A" w:rsidP="0067602A">
                  <w:r>
                    <w:rPr>
                      <w:rFonts w:cstheme="minorHAnsi"/>
                    </w:rPr>
                    <w:t>ε</w:t>
                  </w:r>
                  <w:r>
                    <w:t>=1</w:t>
                  </w:r>
                </w:p>
              </w:txbxContent>
            </v:textbox>
          </v:shape>
        </w:pict>
      </w:r>
      <w:r>
        <w:rPr>
          <w:noProof/>
          <w:lang w:val="en-US" w:eastAsia="en-US"/>
        </w:rPr>
        <w:pict>
          <v:shape id="Zone de texte 3" o:spid="_x0000_s1027" type="#_x0000_t202" style="position:absolute;left:0;text-align:left;margin-left:350.4pt;margin-top:185.15pt;width:36.05pt;height:20.4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" fillcolor="white [3201]" stroked="f" strokeweight=".5pt">
            <v:path arrowok="t"/>
            <v:textbox>
              <w:txbxContent>
                <w:p w:rsidR="0067602A" w:rsidRDefault="0067602A" w:rsidP="0067602A">
                  <w:r>
                    <w:rPr>
                      <w:rFonts w:cstheme="minorHAnsi"/>
                    </w:rPr>
                    <w:t>ε</w:t>
                  </w:r>
                  <w:r>
                    <w:t>=20</w:t>
                  </w:r>
                </w:p>
                <w:p w:rsidR="0067602A" w:rsidRDefault="0067602A"/>
              </w:txbxContent>
            </v:textbox>
          </v:shape>
        </w:pict>
      </w:r>
      <w:r w:rsidR="0067602A">
        <w:rPr>
          <w:noProof/>
          <w:lang w:eastAsia="fr-CA"/>
        </w:rPr>
        <w:drawing>
          <wp:inline distT="0" distB="0" distL="0" distR="0" wp14:anchorId="35BC1CAA" wp14:editId="0CA483DF">
            <wp:extent cx="5943600" cy="470789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02A" w:rsidRPr="0067602A" w:rsidRDefault="0067602A" w:rsidP="002705BA">
      <w:pPr>
        <w:pStyle w:val="Lgende"/>
        <w:jc w:val="center"/>
      </w:pPr>
      <w:r>
        <w:t xml:space="preserve">Figure </w:t>
      </w:r>
      <w:fldSimple w:instr=" SEQ Figure \* ARABIC ">
        <w:r w:rsidR="002705BA">
          <w:rPr>
            <w:noProof/>
          </w:rPr>
          <w:t>8</w:t>
        </w:r>
      </w:fldSimple>
      <w:r>
        <w:t xml:space="preserve"> Courbe de suppression du bruit pour différentes valeurs d</w:t>
      </w:r>
      <w:r w:rsidR="004B1444">
        <w:t xml:space="preserve">e ξ </w:t>
      </w:r>
    </w:p>
    <w:p w:rsidR="0067602A" w:rsidRPr="0067602A" w:rsidRDefault="0067602A" w:rsidP="00436B11">
      <w:pPr>
        <w:jc w:val="both"/>
      </w:pPr>
    </w:p>
    <w:p w:rsidR="00091F55" w:rsidRPr="000F31D4" w:rsidRDefault="00091F55" w:rsidP="00436B11">
      <w:pPr>
        <w:jc w:val="both"/>
        <w:rPr>
          <w:lang w:eastAsia="en-US"/>
        </w:rPr>
      </w:pPr>
    </w:p>
    <w:p w:rsidR="0027264B" w:rsidRPr="000F31D4" w:rsidRDefault="0027264B" w:rsidP="00436B11">
      <w:pPr>
        <w:jc w:val="both"/>
        <w:rPr>
          <w:lang w:eastAsia="en-US"/>
        </w:rPr>
      </w:pPr>
    </w:p>
    <w:p w:rsidR="00436B11" w:rsidRPr="00F60CAB" w:rsidRDefault="00436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>
        <w:br w:type="page"/>
      </w:r>
    </w:p>
    <w:p w:rsidR="00C749D1" w:rsidRPr="00F60CAB" w:rsidRDefault="0027264B" w:rsidP="00436B11">
      <w:pPr>
        <w:pStyle w:val="Titre1"/>
        <w:jc w:val="both"/>
        <w:rPr>
          <w:lang w:val="fr-CA"/>
        </w:rPr>
      </w:pPr>
      <w:r w:rsidRPr="00F60CAB">
        <w:rPr>
          <w:lang w:val="fr-CA"/>
        </w:rPr>
        <w:lastRenderedPageBreak/>
        <w:t>Conclusion</w:t>
      </w:r>
      <w:r w:rsidR="00C749D1" w:rsidRPr="00F60CAB">
        <w:rPr>
          <w:lang w:val="fr-CA"/>
        </w:rPr>
        <w:t xml:space="preserve"> et Analyses</w:t>
      </w:r>
    </w:p>
    <w:p w:rsidR="00341989" w:rsidRDefault="00341989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Suite à l’implémentation et la simulation à l’aide de Matlab, nous constatons que l’algorithme fonctionne correctement. Nous avons constaté qu’il y a deux paramètres arbitraires que nous pouvons configurer afin d’optimiser la performance de l’algorithme, soit </w:t>
      </w:r>
      <w:r w:rsidR="00CE5E4B">
        <w:rPr>
          <w:lang w:eastAsia="en-US"/>
        </w:rPr>
        <w:t xml:space="preserve">α </w:t>
      </w:r>
      <w:r w:rsidRPr="00115AA6">
        <w:rPr>
          <w:lang w:eastAsia="en-US"/>
        </w:rPr>
        <w:t xml:space="preserve">et </w:t>
      </w:r>
      <w:proofErr w:type="gramStart"/>
      <w:r w:rsidR="00CE5E4B">
        <w:rPr>
          <w:lang w:eastAsia="en-US"/>
        </w:rPr>
        <w:t>ξ .</w:t>
      </w:r>
      <w:proofErr w:type="gramEnd"/>
      <w:r w:rsidRPr="00115AA6">
        <w:rPr>
          <w:lang w:eastAsia="en-US"/>
        </w:rPr>
        <w:t xml:space="preserve"> 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A635EC" w:rsidP="00436B11">
      <w:pPr>
        <w:rPr>
          <w:lang w:eastAsia="en-US"/>
        </w:rPr>
      </w:pPr>
      <w:r>
        <w:rPr>
          <w:lang w:eastAsia="en-US"/>
        </w:rPr>
        <w:t xml:space="preserve">Le paramètre </w:t>
      </w:r>
      <w:r>
        <w:rPr>
          <w:lang w:eastAsia="ja-JP"/>
        </w:rPr>
        <w:t>α</w:t>
      </w:r>
      <w:r>
        <w:rPr>
          <w:rFonts w:hint="eastAsia"/>
          <w:lang w:eastAsia="ja-JP"/>
        </w:rPr>
        <w:t xml:space="preserve"> </w:t>
      </w:r>
      <w:r w:rsidR="00436B11" w:rsidRPr="00115AA6">
        <w:rPr>
          <w:lang w:eastAsia="en-US"/>
        </w:rPr>
        <w:t xml:space="preserve">nous permet d’adoucir ou d’accentuer l’impact des </w:t>
      </w:r>
      <w:r w:rsidR="00092930">
        <w:rPr>
          <w:lang w:eastAsia="en-US"/>
        </w:rPr>
        <w:t>trames</w:t>
      </w:r>
      <w:r w:rsidR="00436B11" w:rsidRPr="00115AA6">
        <w:rPr>
          <w:lang w:eastAsia="en-US"/>
        </w:rPr>
        <w:t xml:space="preserve"> précédent</w:t>
      </w:r>
      <w:r w:rsidR="00092930">
        <w:rPr>
          <w:lang w:eastAsia="en-US"/>
        </w:rPr>
        <w:t>e</w:t>
      </w:r>
      <w:r w:rsidR="00436B11" w:rsidRPr="00115AA6">
        <w:rPr>
          <w:lang w:eastAsia="en-US"/>
        </w:rPr>
        <w:t>s dans le calcul du bruit. De plus, ceci nous permet une forme de filtre afin d’amoindrir l’impact des brusques variations du bruit de fond.</w:t>
      </w:r>
      <w:r w:rsidR="00092930">
        <w:rPr>
          <w:lang w:eastAsia="en-US"/>
        </w:rPr>
        <w:t xml:space="preserve"> 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Le paramètre ɛ permet de </w:t>
      </w:r>
      <w:r w:rsidR="00F225F4" w:rsidRPr="00115AA6">
        <w:rPr>
          <w:lang w:eastAsia="en-US"/>
        </w:rPr>
        <w:t>paramétrer</w:t>
      </w:r>
      <w:r w:rsidRPr="00115AA6">
        <w:rPr>
          <w:lang w:eastAsia="en-US"/>
        </w:rPr>
        <w:t xml:space="preserve"> l’agressivité du gain de </w:t>
      </w:r>
      <w:r w:rsidR="00F225F4" w:rsidRPr="00115AA6">
        <w:rPr>
          <w:lang w:eastAsia="en-US"/>
        </w:rPr>
        <w:t>suppression</w:t>
      </w:r>
      <w:r w:rsidRPr="00115AA6">
        <w:rPr>
          <w:lang w:eastAsia="en-US"/>
        </w:rPr>
        <w:t xml:space="preserve"> du bruit. Plus ce paramètre est élevé plus l’atténuation du bruit sera élevé. Cependant, une valeur trop élevée engendra une dégradation du signal de voix.</w:t>
      </w:r>
    </w:p>
    <w:p w:rsidR="00436B11" w:rsidRPr="00115AA6" w:rsidRDefault="00436B11" w:rsidP="00436B11">
      <w:pPr>
        <w:rPr>
          <w:lang w:eastAsia="en-US"/>
        </w:rPr>
      </w:pPr>
    </w:p>
    <w:p w:rsidR="00436B11" w:rsidRPr="00115AA6" w:rsidRDefault="00436B11" w:rsidP="00436B11">
      <w:pPr>
        <w:rPr>
          <w:lang w:eastAsia="en-US"/>
        </w:rPr>
      </w:pPr>
      <w:r w:rsidRPr="00115AA6">
        <w:rPr>
          <w:lang w:eastAsia="en-US"/>
        </w:rPr>
        <w:t xml:space="preserve">Il est intéressant de noter, tel que mentionné dans l’article de </w:t>
      </w:r>
      <w:proofErr w:type="spellStart"/>
      <w:r w:rsidRPr="00115AA6">
        <w:rPr>
          <w:lang w:eastAsia="en-US"/>
        </w:rPr>
        <w:t>McAulay</w:t>
      </w:r>
      <w:proofErr w:type="spellEnd"/>
      <w:r w:rsidRPr="00115AA6">
        <w:rPr>
          <w:lang w:eastAsia="en-US"/>
        </w:rPr>
        <w:t xml:space="preserve"> et </w:t>
      </w:r>
      <w:proofErr w:type="spellStart"/>
      <w:r w:rsidRPr="00115AA6">
        <w:rPr>
          <w:lang w:eastAsia="en-US"/>
        </w:rPr>
        <w:t>Malpass</w:t>
      </w:r>
      <w:proofErr w:type="spellEnd"/>
      <w:r w:rsidRPr="00115AA6">
        <w:rPr>
          <w:lang w:eastAsia="en-US"/>
        </w:rPr>
        <w:t xml:space="preserve">, nous sommes en mesure d’annihiler </w:t>
      </w:r>
      <w:r w:rsidR="00F225F4" w:rsidRPr="00115AA6">
        <w:rPr>
          <w:lang w:eastAsia="en-US"/>
        </w:rPr>
        <w:t>complètement</w:t>
      </w:r>
      <w:r w:rsidRPr="00115AA6">
        <w:rPr>
          <w:lang w:eastAsia="en-US"/>
        </w:rPr>
        <w:t xml:space="preserve"> le bruit de fond mais cela engendre une </w:t>
      </w:r>
      <w:r w:rsidR="00F225F4" w:rsidRPr="00115AA6">
        <w:rPr>
          <w:lang w:eastAsia="en-US"/>
        </w:rPr>
        <w:t>distorsion</w:t>
      </w:r>
      <w:r w:rsidRPr="00115AA6">
        <w:rPr>
          <w:lang w:eastAsia="en-US"/>
        </w:rPr>
        <w:t xml:space="preserve"> dans le signal de voix. Il faut bien </w:t>
      </w:r>
      <w:proofErr w:type="gramStart"/>
      <w:r w:rsidRPr="00115AA6">
        <w:rPr>
          <w:lang w:eastAsia="en-US"/>
        </w:rPr>
        <w:t>configuré</w:t>
      </w:r>
      <w:proofErr w:type="gramEnd"/>
      <w:r w:rsidRPr="00115AA6">
        <w:rPr>
          <w:lang w:eastAsia="en-US"/>
        </w:rPr>
        <w:t xml:space="preserve"> les paramètres afin de trouver le bon compromis entre la </w:t>
      </w:r>
      <w:r w:rsidR="00F225F4" w:rsidRPr="00115AA6">
        <w:rPr>
          <w:lang w:eastAsia="en-US"/>
        </w:rPr>
        <w:t>distorsion</w:t>
      </w:r>
      <w:r w:rsidRPr="00115AA6">
        <w:rPr>
          <w:lang w:eastAsia="en-US"/>
        </w:rPr>
        <w:t xml:space="preserve"> de la voix et le niveau du bruit de fond.</w:t>
      </w:r>
      <w:r w:rsidR="002705BA">
        <w:rPr>
          <w:lang w:eastAsia="en-US"/>
        </w:rPr>
        <w:t xml:space="preserve"> Les meilleures performances ont été </w:t>
      </w:r>
      <w:proofErr w:type="gramStart"/>
      <w:r w:rsidR="002705BA">
        <w:rPr>
          <w:lang w:eastAsia="en-US"/>
        </w:rPr>
        <w:t>observée</w:t>
      </w:r>
      <w:proofErr w:type="gramEnd"/>
      <w:r w:rsidR="002705BA">
        <w:rPr>
          <w:lang w:eastAsia="en-US"/>
        </w:rPr>
        <w:t xml:space="preserve"> pour des valeurs de </w:t>
      </w:r>
      <w:r w:rsidR="00A71B0D">
        <w:rPr>
          <w:lang w:eastAsia="en-US"/>
        </w:rPr>
        <w:t xml:space="preserve">α  </w:t>
      </w:r>
      <w:r w:rsidR="002705BA">
        <w:rPr>
          <w:lang w:eastAsia="en-US"/>
        </w:rPr>
        <w:t xml:space="preserve">0,1 et </w:t>
      </w:r>
      <w:r w:rsidR="00A71B0D">
        <w:rPr>
          <w:lang w:eastAsia="en-US"/>
        </w:rPr>
        <w:t xml:space="preserve">ξ </w:t>
      </w:r>
      <w:r w:rsidR="002705BA">
        <w:rPr>
          <w:lang w:eastAsia="en-US"/>
        </w:rPr>
        <w:t>de 5.</w:t>
      </w:r>
    </w:p>
    <w:p w:rsidR="00091F55" w:rsidRPr="00436B11" w:rsidRDefault="00091F55" w:rsidP="00436B11">
      <w:pPr>
        <w:jc w:val="both"/>
        <w:rPr>
          <w:lang w:eastAsia="en-US"/>
        </w:rPr>
      </w:pPr>
    </w:p>
    <w:p w:rsidR="00436B11" w:rsidRPr="00F60CAB" w:rsidRDefault="00436B1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en-US"/>
        </w:rPr>
      </w:pPr>
      <w:r w:rsidRPr="00F60CAB">
        <w:br w:type="page"/>
      </w:r>
    </w:p>
    <w:p w:rsidR="00DB5753" w:rsidRDefault="00DB5753" w:rsidP="00436B11">
      <w:pPr>
        <w:pStyle w:val="Titre1"/>
        <w:jc w:val="both"/>
        <w:rPr>
          <w:lang w:val="en-CA"/>
        </w:rPr>
      </w:pPr>
      <w:proofErr w:type="spellStart"/>
      <w:r w:rsidRPr="00484EA0">
        <w:rPr>
          <w:lang w:val="en-CA"/>
        </w:rPr>
        <w:lastRenderedPageBreak/>
        <w:t>Référence</w:t>
      </w:r>
      <w:r w:rsidR="00091F55" w:rsidRPr="00484EA0">
        <w:rPr>
          <w:lang w:val="en-CA"/>
        </w:rPr>
        <w:t>s</w:t>
      </w:r>
      <w:proofErr w:type="spellEnd"/>
    </w:p>
    <w:p w:rsidR="00F608B1" w:rsidRPr="00F608B1" w:rsidRDefault="00F608B1" w:rsidP="00F608B1">
      <w:pPr>
        <w:rPr>
          <w:lang w:val="en-CA" w:eastAsia="en-US"/>
        </w:rPr>
      </w:pPr>
    </w:p>
    <w:p w:rsidR="00DB5753" w:rsidRDefault="00F608B1" w:rsidP="00436B11">
      <w:pPr>
        <w:jc w:val="both"/>
        <w:rPr>
          <w:lang w:val="en-CA"/>
        </w:rPr>
      </w:pPr>
      <w:r>
        <w:rPr>
          <w:lang w:val="en-CA"/>
        </w:rPr>
        <w:t xml:space="preserve">[1] </w:t>
      </w:r>
      <w:r w:rsidR="00DB5753" w:rsidRPr="00BD3B4E">
        <w:rPr>
          <w:lang w:val="en-CA"/>
        </w:rPr>
        <w:t xml:space="preserve">Robert J. </w:t>
      </w:r>
      <w:proofErr w:type="spellStart"/>
      <w:r w:rsidR="00DB5753" w:rsidRPr="00BD3B4E">
        <w:rPr>
          <w:lang w:val="en-CA"/>
        </w:rPr>
        <w:t>McAulay</w:t>
      </w:r>
      <w:proofErr w:type="spellEnd"/>
      <w:r w:rsidR="00DB5753" w:rsidRPr="00BD3B4E">
        <w:rPr>
          <w:lang w:val="en-CA"/>
        </w:rPr>
        <w:t xml:space="preserve"> and Marilyn L. </w:t>
      </w:r>
      <w:proofErr w:type="spellStart"/>
      <w:r w:rsidR="00DB5753" w:rsidRPr="00BD3B4E">
        <w:rPr>
          <w:lang w:val="en-CA"/>
        </w:rPr>
        <w:t>Malpass</w:t>
      </w:r>
      <w:proofErr w:type="spellEnd"/>
      <w:r w:rsidR="00DB5753">
        <w:rPr>
          <w:lang w:val="en-CA"/>
        </w:rPr>
        <w:t xml:space="preserve">, (1980) </w:t>
      </w:r>
      <w:r w:rsidR="00DB5753" w:rsidRPr="00BD3B4E">
        <w:rPr>
          <w:lang w:val="en-CA"/>
        </w:rPr>
        <w:t>A REAL-TIME NOISE SUPPRESSION FILTER FOR SPEECH ENHANCEM</w:t>
      </w:r>
      <w:r w:rsidR="00DB5753">
        <w:rPr>
          <w:lang w:val="en-CA"/>
        </w:rPr>
        <w:t xml:space="preserve">ENT AND ROBUST CHANNEL VOCODING </w:t>
      </w:r>
    </w:p>
    <w:p w:rsidR="007B335C" w:rsidRDefault="007B335C" w:rsidP="00436B11">
      <w:pPr>
        <w:jc w:val="both"/>
        <w:rPr>
          <w:lang w:val="en-CA"/>
        </w:rPr>
      </w:pPr>
    </w:p>
    <w:p w:rsidR="007B335C" w:rsidRPr="00BD3B4E" w:rsidRDefault="00F608B1" w:rsidP="00436B11">
      <w:pPr>
        <w:jc w:val="both"/>
        <w:rPr>
          <w:lang w:val="en-CA"/>
        </w:rPr>
      </w:pPr>
      <w:r>
        <w:rPr>
          <w:lang w:val="en-CA"/>
        </w:rPr>
        <w:t xml:space="preserve">[2] </w:t>
      </w:r>
      <w:r w:rsidR="007B335C" w:rsidRPr="00BD3B4E">
        <w:rPr>
          <w:lang w:val="en-CA"/>
        </w:rPr>
        <w:t xml:space="preserve">Robert J. </w:t>
      </w:r>
      <w:proofErr w:type="spellStart"/>
      <w:r w:rsidR="007B335C" w:rsidRPr="00BD3B4E">
        <w:rPr>
          <w:lang w:val="en-CA"/>
        </w:rPr>
        <w:t>McAulay</w:t>
      </w:r>
      <w:proofErr w:type="spellEnd"/>
      <w:r w:rsidR="007B335C" w:rsidRPr="00BD3B4E">
        <w:rPr>
          <w:lang w:val="en-CA"/>
        </w:rPr>
        <w:t xml:space="preserve"> and Marilyn L. </w:t>
      </w:r>
      <w:proofErr w:type="spellStart"/>
      <w:r w:rsidR="007B335C" w:rsidRPr="00BD3B4E">
        <w:rPr>
          <w:lang w:val="en-CA"/>
        </w:rPr>
        <w:t>Malpass</w:t>
      </w:r>
      <w:proofErr w:type="spellEnd"/>
      <w:r w:rsidR="007B335C">
        <w:rPr>
          <w:lang w:val="en-CA"/>
        </w:rPr>
        <w:t xml:space="preserve">, (1980) SPEECH ENHANCEMENT USING A SOFT-DECISION NOISE SUPPRESSION FILTER </w:t>
      </w:r>
    </w:p>
    <w:p w:rsidR="00DB5753" w:rsidRDefault="00DB5753" w:rsidP="00436B11">
      <w:pPr>
        <w:jc w:val="both"/>
        <w:rPr>
          <w:lang w:val="en-CA"/>
        </w:rPr>
      </w:pPr>
    </w:p>
    <w:p w:rsidR="001F3A90" w:rsidRPr="001F3A90" w:rsidRDefault="001F3A90" w:rsidP="00436B11">
      <w:pPr>
        <w:jc w:val="both"/>
      </w:pPr>
      <w:r w:rsidRPr="001F3A90">
        <w:t xml:space="preserve">[4] Site de </w:t>
      </w:r>
      <w:proofErr w:type="spellStart"/>
      <w:r w:rsidRPr="001F3A90">
        <w:t>signalogic</w:t>
      </w:r>
      <w:proofErr w:type="spellEnd"/>
      <w:r>
        <w:t xml:space="preserve"> </w:t>
      </w:r>
      <w:r w:rsidRPr="001F3A90">
        <w:t xml:space="preserve"> </w:t>
      </w:r>
      <w:hyperlink r:id="rId17" w:history="1">
        <w:r w:rsidRPr="001F3A90">
          <w:rPr>
            <w:rStyle w:val="Lienhypertexte"/>
          </w:rPr>
          <w:t>http://www.signalogic.com/index.pl?page=codec_samples</w:t>
        </w:r>
      </w:hyperlink>
    </w:p>
    <w:p w:rsidR="001F3A90" w:rsidRPr="001F3A90" w:rsidRDefault="001F3A90" w:rsidP="00436B11">
      <w:pPr>
        <w:jc w:val="both"/>
      </w:pPr>
    </w:p>
    <w:p w:rsidR="001419E5" w:rsidRDefault="00064CF4" w:rsidP="00436B11">
      <w:pPr>
        <w:jc w:val="both"/>
        <w:rPr>
          <w:rFonts w:eastAsia="MS Mincho"/>
          <w:lang w:eastAsia="ja-JP"/>
        </w:rPr>
      </w:pPr>
      <w:r w:rsidRPr="001F3A90">
        <w:rPr>
          <w:rFonts w:eastAsia="MS Mincho"/>
          <w:lang w:eastAsia="ja-JP"/>
        </w:rPr>
        <w:t xml:space="preserve">[3] </w:t>
      </w:r>
      <w:r w:rsidR="00B266E3">
        <w:rPr>
          <w:rFonts w:eastAsia="MS Mincho"/>
          <w:lang w:eastAsia="ja-JP"/>
        </w:rPr>
        <w:t xml:space="preserve">Échelle de </w:t>
      </w:r>
      <w:proofErr w:type="spellStart"/>
      <w:r w:rsidR="00B266E3">
        <w:rPr>
          <w:rFonts w:eastAsia="MS Mincho"/>
          <w:lang w:eastAsia="ja-JP"/>
        </w:rPr>
        <w:t>Bark</w:t>
      </w:r>
      <w:proofErr w:type="spellEnd"/>
      <w:r w:rsidR="00B266E3">
        <w:rPr>
          <w:rFonts w:eastAsia="MS Mincho"/>
          <w:lang w:eastAsia="ja-JP"/>
        </w:rPr>
        <w:t xml:space="preserve"> </w:t>
      </w:r>
      <w:r w:rsidR="00B266E3" w:rsidRPr="00B266E3">
        <w:rPr>
          <w:rFonts w:eastAsia="MS Mincho"/>
          <w:lang w:eastAsia="ja-JP"/>
        </w:rPr>
        <w:t>https://en.wikipedia.org/wiki/Bark_scale</w:t>
      </w:r>
    </w:p>
    <w:p w:rsidR="001F3A90" w:rsidRPr="001F3A90" w:rsidRDefault="001F3A90" w:rsidP="00436B11">
      <w:pPr>
        <w:jc w:val="both"/>
        <w:rPr>
          <w:rFonts w:eastAsia="MS Mincho"/>
          <w:lang w:eastAsia="ja-JP"/>
        </w:rPr>
      </w:pPr>
    </w:p>
    <w:sectPr w:rsidR="001F3A90" w:rsidRPr="001F3A90" w:rsidSect="0062723D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A80" w:rsidRDefault="001A3A80" w:rsidP="00DB5753">
      <w:r>
        <w:separator/>
      </w:r>
    </w:p>
  </w:endnote>
  <w:endnote w:type="continuationSeparator" w:id="0">
    <w:p w:rsidR="001A3A80" w:rsidRDefault="001A3A80" w:rsidP="00DB5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P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5126116"/>
      <w:docPartObj>
        <w:docPartGallery w:val="Page Numbers (Bottom of Page)"/>
        <w:docPartUnique/>
      </w:docPartObj>
    </w:sdtPr>
    <w:sdtContent>
      <w:p w:rsidR="0062723D" w:rsidRDefault="0062723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723D">
          <w:rPr>
            <w:noProof/>
            <w:lang w:val="fr-FR"/>
          </w:rPr>
          <w:t>3</w:t>
        </w:r>
        <w:r>
          <w:fldChar w:fldCharType="end"/>
        </w:r>
      </w:p>
    </w:sdtContent>
  </w:sdt>
  <w:p w:rsidR="0062723D" w:rsidRDefault="0062723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A80" w:rsidRDefault="001A3A80" w:rsidP="00DB5753">
      <w:r>
        <w:separator/>
      </w:r>
    </w:p>
  </w:footnote>
  <w:footnote w:type="continuationSeparator" w:id="0">
    <w:p w:rsidR="001A3A80" w:rsidRDefault="001A3A80" w:rsidP="00DB5753">
      <w:r>
        <w:continuationSeparator/>
      </w:r>
    </w:p>
  </w:footnote>
  <w:footnote w:id="1">
    <w:p w:rsidR="00DB5753" w:rsidRPr="00DB5753" w:rsidRDefault="00DB5753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 w:rsidRPr="00DB5753">
        <w:rPr>
          <w:lang w:val="en-CA"/>
        </w:rPr>
        <w:t xml:space="preserve"> </w:t>
      </w:r>
      <w:r w:rsidRPr="00BD3B4E">
        <w:rPr>
          <w:lang w:val="en-CA"/>
        </w:rPr>
        <w:t xml:space="preserve">Robert J. </w:t>
      </w:r>
      <w:proofErr w:type="spellStart"/>
      <w:r w:rsidRPr="00BD3B4E">
        <w:rPr>
          <w:lang w:val="en-CA"/>
        </w:rPr>
        <w:t>McAulay</w:t>
      </w:r>
      <w:proofErr w:type="spellEnd"/>
      <w:r w:rsidRPr="00BD3B4E">
        <w:rPr>
          <w:lang w:val="en-CA"/>
        </w:rPr>
        <w:t xml:space="preserve"> and Marilyn L. </w:t>
      </w:r>
      <w:proofErr w:type="spellStart"/>
      <w:r w:rsidRPr="00BD3B4E">
        <w:rPr>
          <w:lang w:val="en-CA"/>
        </w:rPr>
        <w:t>Malpass</w:t>
      </w:r>
      <w:proofErr w:type="spellEnd"/>
      <w:r>
        <w:rPr>
          <w:lang w:val="en-CA"/>
        </w:rPr>
        <w:t xml:space="preserve">, (1980) </w:t>
      </w:r>
      <w:r w:rsidRPr="00BD3B4E">
        <w:rPr>
          <w:lang w:val="en-CA"/>
        </w:rPr>
        <w:t>A REAL-TIME NOISE SUPPRESSION FILTER FOR SPEECH ENHANCEM</w:t>
      </w:r>
      <w:r>
        <w:rPr>
          <w:lang w:val="en-CA"/>
        </w:rPr>
        <w:t>ENT AND ROBUST CHANNEL VOCODING</w:t>
      </w:r>
    </w:p>
  </w:footnote>
  <w:footnote w:id="2">
    <w:p w:rsidR="007B335C" w:rsidRPr="00A10F13" w:rsidRDefault="007B335C" w:rsidP="00A10F13">
      <w:pPr>
        <w:jc w:val="both"/>
        <w:rPr>
          <w:lang w:val="en-CA"/>
        </w:rPr>
      </w:pPr>
      <w:r>
        <w:rPr>
          <w:rStyle w:val="Appelnotedebasdep"/>
        </w:rPr>
        <w:footnoteRef/>
      </w:r>
      <w:r w:rsidRPr="00A10F13">
        <w:rPr>
          <w:lang w:val="en-CA"/>
        </w:rPr>
        <w:t xml:space="preserve"> </w:t>
      </w:r>
      <w:r w:rsidR="00A10F13" w:rsidRPr="00BD3B4E">
        <w:rPr>
          <w:lang w:val="en-CA"/>
        </w:rPr>
        <w:t xml:space="preserve">Robert J. </w:t>
      </w:r>
      <w:proofErr w:type="spellStart"/>
      <w:r w:rsidR="00A10F13" w:rsidRPr="00BD3B4E">
        <w:rPr>
          <w:lang w:val="en-CA"/>
        </w:rPr>
        <w:t>McAulay</w:t>
      </w:r>
      <w:proofErr w:type="spellEnd"/>
      <w:r w:rsidR="00A10F13" w:rsidRPr="00BD3B4E">
        <w:rPr>
          <w:lang w:val="en-CA"/>
        </w:rPr>
        <w:t xml:space="preserve"> and Marilyn L. </w:t>
      </w:r>
      <w:proofErr w:type="spellStart"/>
      <w:r w:rsidR="00A10F13" w:rsidRPr="00BD3B4E">
        <w:rPr>
          <w:lang w:val="en-CA"/>
        </w:rPr>
        <w:t>Malpass</w:t>
      </w:r>
      <w:proofErr w:type="spellEnd"/>
      <w:r w:rsidR="00A10F13">
        <w:rPr>
          <w:lang w:val="en-CA"/>
        </w:rPr>
        <w:t xml:space="preserve">, (1980) SPEECH ENHANCEMENT USING A SOFT-DECISION NOISE SUPPRESSION FILTER </w:t>
      </w:r>
    </w:p>
  </w:footnote>
  <w:footnote w:id="3">
    <w:p w:rsidR="00F60CAB" w:rsidRPr="001F3A90" w:rsidRDefault="00F60CAB">
      <w:pPr>
        <w:pStyle w:val="Notedebasdepage"/>
        <w:rPr>
          <w:lang w:val="en-CA"/>
        </w:rPr>
      </w:pPr>
      <w:r>
        <w:rPr>
          <w:rStyle w:val="Appelnotedebasdep"/>
        </w:rPr>
        <w:footnoteRef/>
      </w:r>
      <w:r w:rsidRPr="001F3A90">
        <w:rPr>
          <w:lang w:val="en-CA"/>
        </w:rPr>
        <w:t xml:space="preserve"> </w:t>
      </w:r>
      <w:r w:rsidR="00881313" w:rsidRPr="001F3A90">
        <w:rPr>
          <w:lang w:val="en-CA"/>
        </w:rPr>
        <w:t>http://www.signalogic.com/index.pl?page=codec_samples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95E"/>
    <w:multiLevelType w:val="hybridMultilevel"/>
    <w:tmpl w:val="C552867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632C42"/>
    <w:multiLevelType w:val="hybridMultilevel"/>
    <w:tmpl w:val="3310409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2F7CE0"/>
    <w:multiLevelType w:val="hybridMultilevel"/>
    <w:tmpl w:val="6A2461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D690F"/>
    <w:multiLevelType w:val="hybridMultilevel"/>
    <w:tmpl w:val="539E6DAC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D41B83"/>
    <w:multiLevelType w:val="hybridMultilevel"/>
    <w:tmpl w:val="2EFAAE52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C3E593A"/>
    <w:multiLevelType w:val="hybridMultilevel"/>
    <w:tmpl w:val="AD087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A4D6F"/>
    <w:rsid w:val="0000472B"/>
    <w:rsid w:val="00030B27"/>
    <w:rsid w:val="000310F0"/>
    <w:rsid w:val="00064CF4"/>
    <w:rsid w:val="00065D5A"/>
    <w:rsid w:val="00085094"/>
    <w:rsid w:val="00091F55"/>
    <w:rsid w:val="00092930"/>
    <w:rsid w:val="000A089C"/>
    <w:rsid w:val="000B23C7"/>
    <w:rsid w:val="000C2525"/>
    <w:rsid w:val="000E1693"/>
    <w:rsid w:val="000F206E"/>
    <w:rsid w:val="000F31D4"/>
    <w:rsid w:val="0011104D"/>
    <w:rsid w:val="001248CD"/>
    <w:rsid w:val="001342FD"/>
    <w:rsid w:val="00136DD0"/>
    <w:rsid w:val="001419E5"/>
    <w:rsid w:val="001472FB"/>
    <w:rsid w:val="001505A5"/>
    <w:rsid w:val="00156DC8"/>
    <w:rsid w:val="001A156A"/>
    <w:rsid w:val="001A3A80"/>
    <w:rsid w:val="001B1637"/>
    <w:rsid w:val="001C3F2A"/>
    <w:rsid w:val="001D4E03"/>
    <w:rsid w:val="001F331C"/>
    <w:rsid w:val="001F3A90"/>
    <w:rsid w:val="00206368"/>
    <w:rsid w:val="00241B9A"/>
    <w:rsid w:val="00253BA1"/>
    <w:rsid w:val="002610E5"/>
    <w:rsid w:val="002705BA"/>
    <w:rsid w:val="00271EF6"/>
    <w:rsid w:val="0027264B"/>
    <w:rsid w:val="002727E1"/>
    <w:rsid w:val="002A7FBE"/>
    <w:rsid w:val="002B1FD5"/>
    <w:rsid w:val="002C761C"/>
    <w:rsid w:val="003061D9"/>
    <w:rsid w:val="003071DA"/>
    <w:rsid w:val="00330E4A"/>
    <w:rsid w:val="00341989"/>
    <w:rsid w:val="003422C1"/>
    <w:rsid w:val="00370CC7"/>
    <w:rsid w:val="00380485"/>
    <w:rsid w:val="003A0653"/>
    <w:rsid w:val="003A3FFC"/>
    <w:rsid w:val="003B12F6"/>
    <w:rsid w:val="003B741B"/>
    <w:rsid w:val="003C10EC"/>
    <w:rsid w:val="003D4266"/>
    <w:rsid w:val="003D56E9"/>
    <w:rsid w:val="003E1860"/>
    <w:rsid w:val="003E2624"/>
    <w:rsid w:val="003E5F84"/>
    <w:rsid w:val="003F4507"/>
    <w:rsid w:val="003F6B18"/>
    <w:rsid w:val="00422680"/>
    <w:rsid w:val="00430500"/>
    <w:rsid w:val="00436B11"/>
    <w:rsid w:val="00441214"/>
    <w:rsid w:val="004458FD"/>
    <w:rsid w:val="00447A34"/>
    <w:rsid w:val="00453E45"/>
    <w:rsid w:val="00484EA0"/>
    <w:rsid w:val="00491719"/>
    <w:rsid w:val="00496397"/>
    <w:rsid w:val="004977B0"/>
    <w:rsid w:val="004B1444"/>
    <w:rsid w:val="004C448A"/>
    <w:rsid w:val="004D0233"/>
    <w:rsid w:val="004F5D03"/>
    <w:rsid w:val="004F69CD"/>
    <w:rsid w:val="005100F2"/>
    <w:rsid w:val="00513435"/>
    <w:rsid w:val="0051637C"/>
    <w:rsid w:val="00536263"/>
    <w:rsid w:val="00583C9F"/>
    <w:rsid w:val="0058602F"/>
    <w:rsid w:val="0059133F"/>
    <w:rsid w:val="005D5080"/>
    <w:rsid w:val="005E36E4"/>
    <w:rsid w:val="0062723D"/>
    <w:rsid w:val="006358CC"/>
    <w:rsid w:val="00635C58"/>
    <w:rsid w:val="006447BD"/>
    <w:rsid w:val="00645B20"/>
    <w:rsid w:val="00646365"/>
    <w:rsid w:val="00646D4F"/>
    <w:rsid w:val="00650EF1"/>
    <w:rsid w:val="00653C74"/>
    <w:rsid w:val="00657697"/>
    <w:rsid w:val="00662264"/>
    <w:rsid w:val="006637E0"/>
    <w:rsid w:val="00672329"/>
    <w:rsid w:val="0067602A"/>
    <w:rsid w:val="00677606"/>
    <w:rsid w:val="006E348F"/>
    <w:rsid w:val="007013B7"/>
    <w:rsid w:val="00707D23"/>
    <w:rsid w:val="0073159B"/>
    <w:rsid w:val="007326EB"/>
    <w:rsid w:val="007415C2"/>
    <w:rsid w:val="00742EB4"/>
    <w:rsid w:val="0077511F"/>
    <w:rsid w:val="007A4FF1"/>
    <w:rsid w:val="007A6AF0"/>
    <w:rsid w:val="007B335C"/>
    <w:rsid w:val="007F79FD"/>
    <w:rsid w:val="00814A24"/>
    <w:rsid w:val="00820292"/>
    <w:rsid w:val="00826F78"/>
    <w:rsid w:val="0083254B"/>
    <w:rsid w:val="0086038F"/>
    <w:rsid w:val="008626E1"/>
    <w:rsid w:val="00875C96"/>
    <w:rsid w:val="00881313"/>
    <w:rsid w:val="008D3A68"/>
    <w:rsid w:val="008D63E5"/>
    <w:rsid w:val="008F511C"/>
    <w:rsid w:val="008F60DD"/>
    <w:rsid w:val="009224DB"/>
    <w:rsid w:val="00924B60"/>
    <w:rsid w:val="00941414"/>
    <w:rsid w:val="009434CC"/>
    <w:rsid w:val="00943525"/>
    <w:rsid w:val="009850BD"/>
    <w:rsid w:val="009D4D90"/>
    <w:rsid w:val="009E1BBC"/>
    <w:rsid w:val="009E45B3"/>
    <w:rsid w:val="009F22CC"/>
    <w:rsid w:val="00A10F13"/>
    <w:rsid w:val="00A635EC"/>
    <w:rsid w:val="00A71B0D"/>
    <w:rsid w:val="00A8075B"/>
    <w:rsid w:val="00AE6CEA"/>
    <w:rsid w:val="00AF5C98"/>
    <w:rsid w:val="00B266E3"/>
    <w:rsid w:val="00B30D6F"/>
    <w:rsid w:val="00B37B4C"/>
    <w:rsid w:val="00B43696"/>
    <w:rsid w:val="00B6541D"/>
    <w:rsid w:val="00B756D8"/>
    <w:rsid w:val="00B76513"/>
    <w:rsid w:val="00B93050"/>
    <w:rsid w:val="00BB722A"/>
    <w:rsid w:val="00BC0C37"/>
    <w:rsid w:val="00BD3DE7"/>
    <w:rsid w:val="00C106FC"/>
    <w:rsid w:val="00C25A58"/>
    <w:rsid w:val="00C32999"/>
    <w:rsid w:val="00C40110"/>
    <w:rsid w:val="00C45222"/>
    <w:rsid w:val="00C749D1"/>
    <w:rsid w:val="00C85C04"/>
    <w:rsid w:val="00C974E7"/>
    <w:rsid w:val="00CA56F4"/>
    <w:rsid w:val="00CC0E44"/>
    <w:rsid w:val="00CC7420"/>
    <w:rsid w:val="00CE5E4B"/>
    <w:rsid w:val="00CF4D4E"/>
    <w:rsid w:val="00CF7885"/>
    <w:rsid w:val="00D177C6"/>
    <w:rsid w:val="00D35950"/>
    <w:rsid w:val="00D532BD"/>
    <w:rsid w:val="00D57AE2"/>
    <w:rsid w:val="00D67434"/>
    <w:rsid w:val="00D91936"/>
    <w:rsid w:val="00D95D36"/>
    <w:rsid w:val="00D970AF"/>
    <w:rsid w:val="00DB5753"/>
    <w:rsid w:val="00DB6E89"/>
    <w:rsid w:val="00E061B2"/>
    <w:rsid w:val="00E24729"/>
    <w:rsid w:val="00E34475"/>
    <w:rsid w:val="00E5093D"/>
    <w:rsid w:val="00E758BA"/>
    <w:rsid w:val="00E77F0D"/>
    <w:rsid w:val="00EA1527"/>
    <w:rsid w:val="00EA4D6F"/>
    <w:rsid w:val="00EC2C8E"/>
    <w:rsid w:val="00F064E4"/>
    <w:rsid w:val="00F0677F"/>
    <w:rsid w:val="00F10E47"/>
    <w:rsid w:val="00F220FD"/>
    <w:rsid w:val="00F225F4"/>
    <w:rsid w:val="00F2667E"/>
    <w:rsid w:val="00F26715"/>
    <w:rsid w:val="00F35036"/>
    <w:rsid w:val="00F4572D"/>
    <w:rsid w:val="00F517F5"/>
    <w:rsid w:val="00F5248B"/>
    <w:rsid w:val="00F608B1"/>
    <w:rsid w:val="00F60CAB"/>
    <w:rsid w:val="00F63F65"/>
    <w:rsid w:val="00FD2317"/>
    <w:rsid w:val="00FF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A34"/>
  </w:style>
  <w:style w:type="paragraph" w:styleId="Titre1">
    <w:name w:val="heading 1"/>
    <w:basedOn w:val="Normal"/>
    <w:next w:val="Normal"/>
    <w:link w:val="Titre1Car"/>
    <w:uiPriority w:val="9"/>
    <w:qFormat/>
    <w:rsid w:val="00DB575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3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6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57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DB57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5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B575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B575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B5753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875C96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B3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67602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5C0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5C0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5C0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ja-JP"/>
    </w:rPr>
  </w:style>
  <w:style w:type="character" w:styleId="Lienhypertexte">
    <w:name w:val="Hyperlink"/>
    <w:basedOn w:val="Policepardfaut"/>
    <w:uiPriority w:val="99"/>
    <w:unhideWhenUsed/>
    <w:rsid w:val="001F3A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2723D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62723D"/>
  </w:style>
  <w:style w:type="paragraph" w:styleId="Pieddepage">
    <w:name w:val="footer"/>
    <w:basedOn w:val="Normal"/>
    <w:link w:val="PieddepageCar"/>
    <w:uiPriority w:val="99"/>
    <w:unhideWhenUsed/>
    <w:rsid w:val="0062723D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72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signalogic.com/index.pl?page=codec_sample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E9200-2563-4F1C-A2C3-2290A9B0B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11</Pages>
  <Words>1164</Words>
  <Characters>6404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CSSSAE</cp:lastModifiedBy>
  <cp:revision>63</cp:revision>
  <dcterms:created xsi:type="dcterms:W3CDTF">2017-11-08T19:34:00Z</dcterms:created>
  <dcterms:modified xsi:type="dcterms:W3CDTF">2017-11-09T02:39:00Z</dcterms:modified>
</cp:coreProperties>
</file>